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BB755A" w14:textId="77777777" w:rsidR="00B82D37" w:rsidRDefault="00B82D37" w:rsidP="00005590">
      <w:pPr>
        <w:pStyle w:val="Title"/>
      </w:pPr>
      <w:r>
        <w:t>CPSC 2720 –</w:t>
      </w:r>
      <w:r w:rsidR="00CA2D9E">
        <w:t xml:space="preserve"> Assignment 2</w:t>
      </w:r>
    </w:p>
    <w:p w14:paraId="2F91BD03" w14:textId="77777777" w:rsidR="00B82D37" w:rsidRDefault="00B82D37">
      <w:pPr>
        <w:pStyle w:val="Heading2"/>
        <w:numPr>
          <w:ilvl w:val="1"/>
          <w:numId w:val="1"/>
        </w:numPr>
        <w:rPr>
          <w:rFonts w:cs="Times New Roman"/>
          <w:bCs w:val="0"/>
          <w:iCs w:val="0"/>
          <w:szCs w:val="24"/>
        </w:rPr>
      </w:pPr>
      <w:r>
        <w:rPr>
          <w:rFonts w:cs="Times New Roman"/>
          <w:bCs w:val="0"/>
          <w:iCs w:val="0"/>
          <w:szCs w:val="24"/>
        </w:rPr>
        <w:t>Overview</w:t>
      </w:r>
    </w:p>
    <w:p w14:paraId="050CE23A" w14:textId="77777777" w:rsidR="008A1CF8" w:rsidRDefault="00B82D37">
      <w:pPr>
        <w:pStyle w:val="TextBody"/>
      </w:pPr>
      <w:bookmarkStart w:id="0" w:name="__DdeLink__736_763902198"/>
      <w:bookmarkEnd w:id="0"/>
      <w:r>
        <w:t>In this assignment, you will</w:t>
      </w:r>
      <w:r w:rsidR="008A1CF8">
        <w:t>:</w:t>
      </w:r>
    </w:p>
    <w:p w14:paraId="5A4F7F25" w14:textId="77777777" w:rsidR="008A1CF8" w:rsidRDefault="008A1CF8" w:rsidP="008A1CF8">
      <w:pPr>
        <w:pStyle w:val="TextBody"/>
        <w:numPr>
          <w:ilvl w:val="0"/>
          <w:numId w:val="14"/>
        </w:numPr>
      </w:pPr>
      <w:r>
        <w:t>W</w:t>
      </w:r>
      <w:r w:rsidR="00B82D37">
        <w:t xml:space="preserve">rite </w:t>
      </w:r>
      <w:r w:rsidR="00CA2D9E">
        <w:t>implementation</w:t>
      </w:r>
      <w:r w:rsidR="00FC43EB">
        <w:t xml:space="preserve"> for </w:t>
      </w:r>
      <w:r w:rsidR="00CA2D9E">
        <w:t>the</w:t>
      </w:r>
      <w:r w:rsidR="00AF121D">
        <w:t xml:space="preserve"> various geometric shapes</w:t>
      </w:r>
      <w:r w:rsidR="00CA2D9E">
        <w:t xml:space="preserve"> that were tested in the first assignment</w:t>
      </w:r>
      <w:r>
        <w:t>.</w:t>
      </w:r>
    </w:p>
    <w:p w14:paraId="36CD917F" w14:textId="77777777" w:rsidR="00B82D37" w:rsidRDefault="008A1CF8" w:rsidP="008A1CF8">
      <w:pPr>
        <w:pStyle w:val="TextBody"/>
        <w:numPr>
          <w:ilvl w:val="0"/>
          <w:numId w:val="14"/>
        </w:numPr>
      </w:pPr>
      <w:r>
        <w:t>K</w:t>
      </w:r>
      <w:r w:rsidR="00385B60">
        <w:t>eep track of your progress using version control</w:t>
      </w:r>
      <w:r w:rsidR="00B82D37">
        <w:t>.</w:t>
      </w:r>
    </w:p>
    <w:p w14:paraId="075393ED" w14:textId="77777777" w:rsidR="008A1CF8" w:rsidRDefault="00CA2D9E" w:rsidP="008A1CF8">
      <w:pPr>
        <w:pStyle w:val="TextBody"/>
        <w:numPr>
          <w:ilvl w:val="0"/>
          <w:numId w:val="14"/>
        </w:numPr>
      </w:pPr>
      <w:r>
        <w:t xml:space="preserve">Run code coverage to ensure all code is tested. </w:t>
      </w:r>
    </w:p>
    <w:p w14:paraId="2C5E95F5" w14:textId="77777777" w:rsidR="008A1CF8" w:rsidRDefault="00CA2D9E" w:rsidP="008A1CF8">
      <w:pPr>
        <w:pStyle w:val="TextBody"/>
        <w:numPr>
          <w:ilvl w:val="0"/>
          <w:numId w:val="14"/>
        </w:numPr>
      </w:pPr>
      <w:r>
        <w:t>Document your implementation</w:t>
      </w:r>
      <w:r w:rsidR="008A1CF8">
        <w:t xml:space="preserve"> using </w:t>
      </w:r>
      <w:proofErr w:type="spellStart"/>
      <w:r w:rsidR="008A1CF8" w:rsidRPr="002910BF">
        <w:rPr>
          <w:rFonts w:ascii="Courier New" w:hAnsi="Courier New" w:cs="Courier New"/>
        </w:rPr>
        <w:t>doxygen</w:t>
      </w:r>
      <w:proofErr w:type="spellEnd"/>
      <w:r w:rsidR="008A1CF8">
        <w:t>.</w:t>
      </w:r>
    </w:p>
    <w:p w14:paraId="43ABADF2" w14:textId="77777777" w:rsidR="00960BBC" w:rsidRDefault="00960BBC" w:rsidP="008A1CF8">
      <w:pPr>
        <w:pStyle w:val="TextBody"/>
        <w:numPr>
          <w:ilvl w:val="0"/>
          <w:numId w:val="14"/>
        </w:numPr>
      </w:pPr>
      <w:r>
        <w:t xml:space="preserve">Check for memory leaks using </w:t>
      </w:r>
      <w:proofErr w:type="spellStart"/>
      <w:r w:rsidRPr="00960BBC">
        <w:rPr>
          <w:rFonts w:ascii="Courier New" w:hAnsi="Courier New" w:cs="Courier New"/>
        </w:rPr>
        <w:t>valgrind</w:t>
      </w:r>
      <w:proofErr w:type="spellEnd"/>
      <w:r>
        <w:t xml:space="preserve">. </w:t>
      </w:r>
    </w:p>
    <w:p w14:paraId="2C3D03DE" w14:textId="77777777" w:rsidR="006360D1" w:rsidRPr="00C2013E" w:rsidRDefault="0005588D" w:rsidP="00C2013E">
      <w:pPr>
        <w:pStyle w:val="Heading3"/>
        <w:numPr>
          <w:ilvl w:val="2"/>
          <w:numId w:val="1"/>
        </w:numPr>
        <w:rPr>
          <w:rFonts w:cs="Times New Roman"/>
          <w:bCs w:val="0"/>
          <w:szCs w:val="24"/>
        </w:rPr>
      </w:pPr>
      <w:r>
        <w:rPr>
          <w:rFonts w:cs="Times New Roman"/>
          <w:bCs w:val="0"/>
          <w:szCs w:val="24"/>
        </w:rPr>
        <w:t>Instructions</w:t>
      </w:r>
    </w:p>
    <w:p w14:paraId="3BCA2527" w14:textId="0CE8D4F0" w:rsidR="006360D1" w:rsidRDefault="005D34FA" w:rsidP="006360D1">
      <w:pPr>
        <w:pStyle w:val="TextBody"/>
        <w:numPr>
          <w:ilvl w:val="0"/>
          <w:numId w:val="11"/>
        </w:numPr>
      </w:pPr>
      <w:r>
        <w:t>Fork</w:t>
      </w:r>
      <w:r w:rsidR="0005588D">
        <w:t xml:space="preserve"> the repository at</w:t>
      </w:r>
      <w:r w:rsidR="006360D1">
        <w:t xml:space="preserve"> </w:t>
      </w:r>
      <w:del w:id="1" w:author="Anvik, John" w:date="2018-02-12T17:13:00Z">
        <w:r w:rsidR="006360D1">
          <w:fldChar w:fldCharType="begin"/>
        </w:r>
        <w:r w:rsidR="006360D1">
          <w:delInstrText xml:space="preserve"> HYPERLINK "</w:delInstrText>
        </w:r>
        <w:r w:rsidR="006360D1" w:rsidRPr="006360D1">
          <w:delInstrText>http://ares-mat17.cs.uleth.ca/gitlab/cpsc2720/Geometry/asn2</w:delInstrText>
        </w:r>
        <w:r w:rsidR="006360D1">
          <w:delInstrText xml:space="preserve">" </w:delInstrText>
        </w:r>
        <w:r w:rsidR="006360D1">
          <w:fldChar w:fldCharType="separate"/>
        </w:r>
        <w:r w:rsidR="006360D1" w:rsidRPr="008613BF">
          <w:rPr>
            <w:rStyle w:val="Hyperlink"/>
          </w:rPr>
          <w:delText>http://ares-mat17.cs.uleth.ca/gitlab/cpsc2720/Geometry/asn2</w:delText>
        </w:r>
        <w:r w:rsidR="006360D1">
          <w:fldChar w:fldCharType="end"/>
        </w:r>
        <w:r w:rsidR="006360D1">
          <w:delText>.</w:delText>
        </w:r>
      </w:del>
      <w:ins w:id="2" w:author="Anvik, John" w:date="2018-02-12T17:13:00Z">
        <w:r w:rsidR="006360D1">
          <w:fldChar w:fldCharType="begin"/>
        </w:r>
        <w:r w:rsidR="006360D1">
          <w:instrText xml:space="preserve"> HYPERLINK "</w:instrText>
        </w:r>
        <w:r w:rsidR="006360D1" w:rsidRPr="006360D1">
          <w:instrText>http://ares-mat17.cs.uleth.ca/gitlab/cpsc2720/Geometry/asn2</w:instrText>
        </w:r>
        <w:r w:rsidR="006360D1">
          <w:instrText xml:space="preserve">" </w:instrText>
        </w:r>
        <w:r w:rsidR="006360D1">
          <w:fldChar w:fldCharType="separate"/>
        </w:r>
        <w:r w:rsidR="006360D1" w:rsidRPr="008613BF">
          <w:rPr>
            <w:rStyle w:val="Hyperlink"/>
          </w:rPr>
          <w:t>http://ares-mat17.cs.uleth.ca/gitlab/cpsc2720/Geometry/asn2</w:t>
        </w:r>
        <w:r w:rsidR="006360D1">
          <w:fldChar w:fldCharType="end"/>
        </w:r>
        <w:r w:rsidR="006360D1">
          <w:t>.</w:t>
        </w:r>
      </w:ins>
      <w:r w:rsidR="006360D1">
        <w:t xml:space="preserve"> As it is a CS department server, you will only be able to do this on the campus network (or via VPN). </w:t>
      </w:r>
    </w:p>
    <w:p w14:paraId="55002A46" w14:textId="77777777" w:rsidR="006360D1" w:rsidRDefault="006360D1" w:rsidP="006360D1">
      <w:pPr>
        <w:pStyle w:val="TextBody"/>
        <w:numPr>
          <w:ilvl w:val="0"/>
          <w:numId w:val="11"/>
        </w:numPr>
      </w:pPr>
      <w:r>
        <w:t>Set your notification settings for this repository to “Watch” so you will receive email notification if there are any changes to repository (e.g. clarifications are added to the instructions).</w:t>
      </w:r>
    </w:p>
    <w:p w14:paraId="0262A8DC" w14:textId="77777777" w:rsidR="006360D1" w:rsidRDefault="006360D1" w:rsidP="006360D1">
      <w:pPr>
        <w:pStyle w:val="TextBody"/>
        <w:numPr>
          <w:ilvl w:val="0"/>
          <w:numId w:val="11"/>
        </w:numPr>
      </w:pPr>
      <w:r>
        <w:t>Fork the repository so you have your own copy.</w:t>
      </w:r>
    </w:p>
    <w:p w14:paraId="1DF4A2D7" w14:textId="77777777" w:rsidR="006360D1" w:rsidRDefault="006360D1" w:rsidP="006360D1">
      <w:pPr>
        <w:pStyle w:val="TextBody"/>
        <w:numPr>
          <w:ilvl w:val="0"/>
          <w:numId w:val="11"/>
        </w:numPr>
      </w:pPr>
      <w:r>
        <w:t>Set the project visibility for your forked repository to “Private”.</w:t>
      </w:r>
    </w:p>
    <w:p w14:paraId="4D17DE4F" w14:textId="77777777" w:rsidR="006360D1" w:rsidRDefault="006360D1" w:rsidP="006360D1">
      <w:pPr>
        <w:pStyle w:val="TextBody"/>
        <w:numPr>
          <w:ilvl w:val="0"/>
          <w:numId w:val="11"/>
        </w:numPr>
      </w:pPr>
      <w:r>
        <w:t>Add the marker as a member of your project with the permission “Reporter”. You will be provided with their CS department user name in the lab and/or on Moodle. This is needed so the marker can grade your assignment.</w:t>
      </w:r>
    </w:p>
    <w:p w14:paraId="27B86321" w14:textId="77777777" w:rsidR="006360D1" w:rsidRDefault="006360D1" w:rsidP="006360D1">
      <w:pPr>
        <w:pStyle w:val="TextBody"/>
        <w:numPr>
          <w:ilvl w:val="0"/>
          <w:numId w:val="11"/>
        </w:numPr>
      </w:pPr>
      <w:r>
        <w:t xml:space="preserve">Setup your </w:t>
      </w:r>
      <w:proofErr w:type="spellStart"/>
      <w:r>
        <w:t>GitLab</w:t>
      </w:r>
      <w:proofErr w:type="spellEnd"/>
      <w:r>
        <w:t xml:space="preserve"> repository for running continuous integration for your project.</w:t>
      </w:r>
    </w:p>
    <w:p w14:paraId="67BFA813" w14:textId="77777777" w:rsidR="006360D1" w:rsidRDefault="006360D1" w:rsidP="006360D1">
      <w:pPr>
        <w:pStyle w:val="TextBody"/>
        <w:numPr>
          <w:ilvl w:val="1"/>
          <w:numId w:val="11"/>
        </w:numPr>
      </w:pPr>
      <w:r>
        <w:rPr>
          <w:noProof/>
        </w:rPr>
        <w:t xml:space="preserve">Set the </w:t>
      </w:r>
      <w:r w:rsidRPr="0051030C">
        <w:rPr>
          <w:i/>
          <w:noProof/>
        </w:rPr>
        <w:t>Git Strategy</w:t>
      </w:r>
      <w:r>
        <w:rPr>
          <w:noProof/>
        </w:rPr>
        <w:t xml:space="preserve"> to “</w:t>
      </w:r>
      <w:r w:rsidRPr="00456DE3">
        <w:rPr>
          <w:rFonts w:ascii="Courier New" w:hAnsi="Courier New" w:cs="Courier New"/>
          <w:noProof/>
        </w:rPr>
        <w:t>git clone</w:t>
      </w:r>
      <w:r w:rsidR="00C2013E">
        <w:rPr>
          <w:noProof/>
        </w:rPr>
        <w:t>”</w:t>
      </w:r>
    </w:p>
    <w:p w14:paraId="3E9FDEDB" w14:textId="77777777" w:rsidR="006360D1" w:rsidRDefault="006360D1" w:rsidP="006360D1">
      <w:pPr>
        <w:pStyle w:val="TextBody"/>
        <w:numPr>
          <w:ilvl w:val="1"/>
          <w:numId w:val="11"/>
        </w:numPr>
      </w:pPr>
      <w:r>
        <w:rPr>
          <w:noProof/>
        </w:rPr>
        <w:t>Set the Timeout to 5 (i.e. 5 minutes). Your CI job will be small, so this should be lots of time and will prevent any infinite loops from tying up the CI server</w:t>
      </w:r>
    </w:p>
    <w:p w14:paraId="16355E5D" w14:textId="77777777" w:rsidR="006360D1" w:rsidRDefault="006360D1" w:rsidP="006360D1">
      <w:pPr>
        <w:pStyle w:val="Heading4"/>
      </w:pPr>
      <w:r>
        <w:t>Completing the Assignment</w:t>
      </w:r>
    </w:p>
    <w:p w14:paraId="1871D15B" w14:textId="77777777" w:rsidR="00C2013E" w:rsidRDefault="00C2013E" w:rsidP="00C2013E">
      <w:pPr>
        <w:pStyle w:val="TextBody"/>
        <w:numPr>
          <w:ilvl w:val="0"/>
          <w:numId w:val="15"/>
        </w:numPr>
      </w:pPr>
      <w:r>
        <w:t>Create a local clone of your assignment repository.</w:t>
      </w:r>
    </w:p>
    <w:p w14:paraId="6179530B" w14:textId="77777777" w:rsidR="00CB7679" w:rsidRDefault="00CB7679" w:rsidP="00CB7679">
      <w:pPr>
        <w:pStyle w:val="TextBody"/>
        <w:numPr>
          <w:ilvl w:val="1"/>
          <w:numId w:val="15"/>
        </w:numPr>
      </w:pPr>
      <w:r>
        <w:t xml:space="preserve">Run the command </w:t>
      </w:r>
      <w:r w:rsidRPr="008713B4">
        <w:rPr>
          <w:rFonts w:ascii="Courier New" w:hAnsi="Courier New" w:cs="Courier New"/>
        </w:rPr>
        <w:t>git remote</w:t>
      </w:r>
      <w:r>
        <w:t xml:space="preserve"> and verify that there is a remote called </w:t>
      </w:r>
      <w:r w:rsidRPr="008713B4">
        <w:rPr>
          <w:rFonts w:ascii="Courier New" w:hAnsi="Courier New" w:cs="Courier New"/>
        </w:rPr>
        <w:t>origin</w:t>
      </w:r>
      <w:r>
        <w:t xml:space="preserve">. </w:t>
      </w:r>
    </w:p>
    <w:p w14:paraId="0673B5AD" w14:textId="77777777" w:rsidR="00CB7679" w:rsidRDefault="00CB7679" w:rsidP="00CB7679">
      <w:pPr>
        <w:pStyle w:val="TextBody"/>
        <w:numPr>
          <w:ilvl w:val="2"/>
          <w:numId w:val="15"/>
        </w:numPr>
      </w:pPr>
      <w:proofErr w:type="gramStart"/>
      <w:r w:rsidRPr="008201B9">
        <w:rPr>
          <w:rFonts w:ascii="Courier New" w:hAnsi="Courier New" w:cs="Courier New"/>
        </w:rPr>
        <w:t>origin</w:t>
      </w:r>
      <w:proofErr w:type="gramEnd"/>
      <w:r>
        <w:t xml:space="preserve"> is the link to your repository of </w:t>
      </w:r>
      <w:proofErr w:type="spellStart"/>
      <w:r>
        <w:t>GitLab</w:t>
      </w:r>
      <w:proofErr w:type="spellEnd"/>
      <w:r>
        <w:t xml:space="preserve"> and is where you will be pushing your changes.</w:t>
      </w:r>
    </w:p>
    <w:p w14:paraId="200D57CF" w14:textId="77777777" w:rsidR="00AB176B" w:rsidRDefault="00AB176B" w:rsidP="00044403">
      <w:pPr>
        <w:pStyle w:val="TextBody"/>
        <w:numPr>
          <w:ilvl w:val="0"/>
          <w:numId w:val="15"/>
        </w:numPr>
      </w:pPr>
      <w:r>
        <w:t xml:space="preserve">Compile and run the provided code. It is suggested </w:t>
      </w:r>
      <w:r w:rsidR="00D24F0E">
        <w:t>you do this u</w:t>
      </w:r>
      <w:r w:rsidR="004B7990">
        <w:t>sing Code::Blocks by creating a</w:t>
      </w:r>
      <w:r w:rsidR="00D24F0E">
        <w:t xml:space="preserve"> console project and adding the files from the repository.</w:t>
      </w:r>
      <w:r w:rsidR="000C202A">
        <w:t xml:space="preserve"> A </w:t>
      </w:r>
      <w:proofErr w:type="spellStart"/>
      <w:r w:rsidR="000C202A" w:rsidRPr="000C202A">
        <w:rPr>
          <w:rFonts w:ascii="Courier New" w:hAnsi="Courier New" w:cs="Courier New"/>
        </w:rPr>
        <w:t>Makefile</w:t>
      </w:r>
      <w:proofErr w:type="spellEnd"/>
      <w:r w:rsidR="000C202A">
        <w:t xml:space="preserve"> is also provided, if you prefer to use that.</w:t>
      </w:r>
      <w:r w:rsidR="00CC5B63">
        <w:br/>
      </w:r>
      <w:r w:rsidR="00CC5B63">
        <w:br/>
        <w:t>If you have problems with the Code::Blocks project, check the following settings:</w:t>
      </w:r>
    </w:p>
    <w:p w14:paraId="3AEE6F40" w14:textId="77777777" w:rsidR="0003602A" w:rsidRDefault="0003602A" w:rsidP="0003602A">
      <w:pPr>
        <w:pStyle w:val="TextBody"/>
        <w:numPr>
          <w:ilvl w:val="1"/>
          <w:numId w:val="15"/>
        </w:numPr>
      </w:pPr>
      <w:r>
        <w:t xml:space="preserve">The </w:t>
      </w:r>
      <w:proofErr w:type="spellStart"/>
      <w:r w:rsidRPr="00123990">
        <w:rPr>
          <w:rFonts w:ascii="Courier New" w:hAnsi="Courier New" w:cs="Courier New"/>
        </w:rPr>
        <w:t>cppUnit</w:t>
      </w:r>
      <w:proofErr w:type="spellEnd"/>
      <w:r>
        <w:t xml:space="preserve"> library is linked in.</w:t>
      </w:r>
    </w:p>
    <w:p w14:paraId="682EB5ED" w14:textId="77777777" w:rsidR="0003602A" w:rsidRDefault="0003602A" w:rsidP="0003602A">
      <w:pPr>
        <w:pStyle w:val="TextBody"/>
        <w:numPr>
          <w:ilvl w:val="2"/>
          <w:numId w:val="15"/>
        </w:numPr>
      </w:pPr>
      <w:r>
        <w:t xml:space="preserve">Open the </w:t>
      </w:r>
      <w:r w:rsidRPr="007703BA">
        <w:rPr>
          <w:i/>
        </w:rPr>
        <w:t>Build options</w:t>
      </w:r>
      <w:r>
        <w:t xml:space="preserve"> for the project.</w:t>
      </w:r>
    </w:p>
    <w:p w14:paraId="63063078" w14:textId="77777777" w:rsidR="0003602A" w:rsidRDefault="0003602A" w:rsidP="0003602A">
      <w:pPr>
        <w:pStyle w:val="TextBody"/>
        <w:numPr>
          <w:ilvl w:val="2"/>
          <w:numId w:val="15"/>
        </w:numPr>
      </w:pPr>
      <w:r>
        <w:t xml:space="preserve">Go to the </w:t>
      </w:r>
      <w:r w:rsidRPr="007703BA">
        <w:rPr>
          <w:i/>
        </w:rPr>
        <w:t>Linker settings</w:t>
      </w:r>
      <w:r>
        <w:t xml:space="preserve"> tab.</w:t>
      </w:r>
    </w:p>
    <w:p w14:paraId="7F7E5098" w14:textId="77777777" w:rsidR="0003602A" w:rsidRDefault="0003602A" w:rsidP="0003602A">
      <w:pPr>
        <w:pStyle w:val="TextBody"/>
        <w:numPr>
          <w:ilvl w:val="2"/>
          <w:numId w:val="15"/>
        </w:numPr>
      </w:pPr>
      <w:r>
        <w:lastRenderedPageBreak/>
        <w:t xml:space="preserve">Type </w:t>
      </w:r>
      <w:r w:rsidRPr="007703BA">
        <w:rPr>
          <w:rFonts w:ascii="Courier New" w:hAnsi="Courier New" w:cs="Courier New"/>
        </w:rPr>
        <w:t>–</w:t>
      </w:r>
      <w:proofErr w:type="spellStart"/>
      <w:r w:rsidRPr="007703BA">
        <w:rPr>
          <w:rFonts w:ascii="Courier New" w:hAnsi="Courier New" w:cs="Courier New"/>
        </w:rPr>
        <w:t>lcppunit</w:t>
      </w:r>
      <w:proofErr w:type="spellEnd"/>
      <w:r>
        <w:t xml:space="preserve"> in the </w:t>
      </w:r>
      <w:r w:rsidRPr="007703BA">
        <w:rPr>
          <w:i/>
        </w:rPr>
        <w:t>Other linker options</w:t>
      </w:r>
      <w:r>
        <w:t xml:space="preserve"> textbox</w:t>
      </w:r>
    </w:p>
    <w:p w14:paraId="2BE6D1BA" w14:textId="77777777" w:rsidR="0003602A" w:rsidRDefault="0003602A" w:rsidP="0003602A">
      <w:pPr>
        <w:pStyle w:val="TextBody"/>
        <w:numPr>
          <w:ilvl w:val="1"/>
          <w:numId w:val="15"/>
        </w:numPr>
      </w:pPr>
      <w:r>
        <w:t>Code::Blocks knows where to find the files.</w:t>
      </w:r>
    </w:p>
    <w:p w14:paraId="5108A5CF" w14:textId="77777777" w:rsidR="0003602A" w:rsidRDefault="0003602A" w:rsidP="0003602A">
      <w:pPr>
        <w:pStyle w:val="TextBody"/>
        <w:numPr>
          <w:ilvl w:val="2"/>
          <w:numId w:val="15"/>
        </w:numPr>
      </w:pPr>
      <w:r>
        <w:t xml:space="preserve">Open the </w:t>
      </w:r>
      <w:r w:rsidRPr="007703BA">
        <w:rPr>
          <w:i/>
        </w:rPr>
        <w:t>Build options</w:t>
      </w:r>
      <w:r>
        <w:t xml:space="preserve"> for the project.</w:t>
      </w:r>
    </w:p>
    <w:p w14:paraId="53CDDCDA" w14:textId="77777777" w:rsidR="0003602A" w:rsidRDefault="0003602A" w:rsidP="0003602A">
      <w:pPr>
        <w:pStyle w:val="TextBody"/>
        <w:numPr>
          <w:ilvl w:val="2"/>
          <w:numId w:val="15"/>
        </w:numPr>
      </w:pPr>
      <w:r>
        <w:t xml:space="preserve">Go to the </w:t>
      </w:r>
      <w:r w:rsidRPr="00223E74">
        <w:rPr>
          <w:i/>
        </w:rPr>
        <w:t>Search directories</w:t>
      </w:r>
      <w:r>
        <w:t xml:space="preserve"> tab</w:t>
      </w:r>
    </w:p>
    <w:p w14:paraId="1B9E6B31" w14:textId="77777777" w:rsidR="0003602A" w:rsidRDefault="0003602A" w:rsidP="0003602A">
      <w:pPr>
        <w:pStyle w:val="TextBody"/>
        <w:numPr>
          <w:ilvl w:val="2"/>
          <w:numId w:val="15"/>
        </w:numPr>
      </w:pPr>
      <w:r>
        <w:t xml:space="preserve">Check that the </w:t>
      </w:r>
      <w:r w:rsidRPr="00223E74">
        <w:rPr>
          <w:i/>
        </w:rPr>
        <w:t>Compiler</w:t>
      </w:r>
      <w:r>
        <w:t xml:space="preserve"> tab has the </w:t>
      </w:r>
      <w:r w:rsidRPr="00223E74">
        <w:rPr>
          <w:rFonts w:ascii="Courier New" w:hAnsi="Courier New" w:cs="Courier New"/>
        </w:rPr>
        <w:t>include</w:t>
      </w:r>
      <w:r>
        <w:t xml:space="preserve"> directory where the header files are.</w:t>
      </w:r>
    </w:p>
    <w:p w14:paraId="27830208" w14:textId="77777777" w:rsidR="00DE67FE" w:rsidRDefault="00DE67FE" w:rsidP="0003602A">
      <w:pPr>
        <w:pStyle w:val="TextBody"/>
        <w:numPr>
          <w:ilvl w:val="2"/>
          <w:numId w:val="15"/>
        </w:numPr>
      </w:pPr>
      <w:r>
        <w:t>Make sure that the directory name (e.g</w:t>
      </w:r>
      <w:proofErr w:type="gramStart"/>
      <w:r>
        <w:t xml:space="preserve">. </w:t>
      </w:r>
      <w:r w:rsidRPr="00DE67FE">
        <w:rPr>
          <w:rFonts w:ascii="Courier New" w:hAnsi="Courier New" w:cs="Courier New"/>
        </w:rPr>
        <w:t>..</w:t>
      </w:r>
      <w:proofErr w:type="gramEnd"/>
      <w:r w:rsidRPr="00DE67FE">
        <w:rPr>
          <w:rFonts w:ascii="Courier New" w:hAnsi="Courier New" w:cs="Courier New"/>
        </w:rPr>
        <w:t>/asn2</w:t>
      </w:r>
      <w:r>
        <w:t>) matches the name of the directory for your assignment.</w:t>
      </w:r>
    </w:p>
    <w:p w14:paraId="67F1AE77" w14:textId="77777777" w:rsidR="00710045" w:rsidRDefault="00710045" w:rsidP="00595F79">
      <w:pPr>
        <w:pStyle w:val="TextBody"/>
        <w:numPr>
          <w:ilvl w:val="0"/>
          <w:numId w:val="15"/>
        </w:numPr>
      </w:pPr>
      <w:r w:rsidRPr="00CE6A47">
        <w:t>Generate the</w:t>
      </w:r>
      <w:r>
        <w:t xml:space="preserve"> project documentation using </w:t>
      </w:r>
      <w:proofErr w:type="spellStart"/>
      <w:r w:rsidRPr="00CE6A47">
        <w:rPr>
          <w:rFonts w:ascii="Courier New" w:hAnsi="Courier New" w:cs="Courier New"/>
        </w:rPr>
        <w:t>doxygen</w:t>
      </w:r>
      <w:proofErr w:type="spellEnd"/>
      <w:r w:rsidR="00595F79">
        <w:rPr>
          <w:rFonts w:ascii="Courier New" w:hAnsi="Courier New" w:cs="Courier New"/>
        </w:rPr>
        <w:t xml:space="preserve"> </w:t>
      </w:r>
      <w:r w:rsidR="00595F79" w:rsidRPr="00595F79">
        <w:t xml:space="preserve">or </w:t>
      </w:r>
      <w:r>
        <w:t>look at comments in the header (</w:t>
      </w:r>
      <w:r w:rsidRPr="00595F79">
        <w:rPr>
          <w:rFonts w:ascii="Courier New" w:hAnsi="Courier New" w:cs="Courier New"/>
        </w:rPr>
        <w:t>.h</w:t>
      </w:r>
      <w:r>
        <w:t>) files to see the specification of the methods</w:t>
      </w:r>
      <w:r w:rsidR="00595F79">
        <w:t>.</w:t>
      </w:r>
    </w:p>
    <w:p w14:paraId="3DBF08F6" w14:textId="77777777" w:rsidR="00DB3FAD" w:rsidRDefault="00DB3FAD" w:rsidP="00044403">
      <w:pPr>
        <w:pStyle w:val="TextBody"/>
        <w:numPr>
          <w:ilvl w:val="0"/>
          <w:numId w:val="15"/>
        </w:numPr>
      </w:pPr>
      <w:r>
        <w:t>Read through the generated documentation for all of the methods in all of the classes to understand the expected output of the methods.</w:t>
      </w:r>
    </w:p>
    <w:p w14:paraId="64C79743" w14:textId="77777777" w:rsidR="009D05D9" w:rsidRDefault="009D05D9" w:rsidP="009D05D9">
      <w:pPr>
        <w:pStyle w:val="TextBody"/>
        <w:numPr>
          <w:ilvl w:val="0"/>
          <w:numId w:val="15"/>
        </w:numPr>
      </w:pPr>
      <w:r>
        <w:t>Copy your unit test files from Assignment #1 into the test directory.</w:t>
      </w:r>
    </w:p>
    <w:p w14:paraId="5802D3A2" w14:textId="77777777" w:rsidR="003467AD" w:rsidRDefault="00CE6A47" w:rsidP="009D05D9">
      <w:pPr>
        <w:pStyle w:val="TextBody"/>
        <w:numPr>
          <w:ilvl w:val="0"/>
          <w:numId w:val="15"/>
        </w:numPr>
      </w:pPr>
      <w:r w:rsidRPr="00E1230E">
        <w:rPr>
          <w:b/>
        </w:rPr>
        <w:t xml:space="preserve">Write </w:t>
      </w:r>
      <w:r w:rsidR="00B177C1" w:rsidRPr="00E1230E">
        <w:rPr>
          <w:b/>
        </w:rPr>
        <w:t xml:space="preserve">implementation for the methods </w:t>
      </w:r>
      <w:r w:rsidRPr="00E1230E">
        <w:rPr>
          <w:b/>
        </w:rPr>
        <w:t>of the concrete classes</w:t>
      </w:r>
      <w:r w:rsidR="005D34FA">
        <w:t xml:space="preserve"> (e.g. Quadrilateral, Cone, </w:t>
      </w:r>
      <w:proofErr w:type="gramStart"/>
      <w:r w:rsidR="005D34FA">
        <w:t>Circle</w:t>
      </w:r>
      <w:proofErr w:type="gramEnd"/>
      <w:r w:rsidR="005D34FA">
        <w:t>)</w:t>
      </w:r>
      <w:r>
        <w:t>.</w:t>
      </w:r>
      <w:r w:rsidR="005D34FA">
        <w:t xml:space="preserve"> </w:t>
      </w:r>
      <w:r w:rsidR="003467AD">
        <w:t>Calculated values are considered equal to the nearest to 1/1000</w:t>
      </w:r>
      <w:r w:rsidR="003467AD" w:rsidRPr="00D06C1D">
        <w:rPr>
          <w:vertAlign w:val="superscript"/>
        </w:rPr>
        <w:t>th</w:t>
      </w:r>
      <w:r w:rsidR="003467AD">
        <w:t xml:space="preserve"> (i.e. 0.12345 and 0.12389 are considered equal.). </w:t>
      </w:r>
    </w:p>
    <w:p w14:paraId="7F7DD613" w14:textId="77777777" w:rsidR="003467AD" w:rsidRDefault="003467AD" w:rsidP="00BE25D8">
      <w:pPr>
        <w:pStyle w:val="TextBody"/>
        <w:numPr>
          <w:ilvl w:val="0"/>
          <w:numId w:val="17"/>
        </w:numPr>
      </w:pPr>
      <w:r>
        <w:t xml:space="preserve">You can use the formula </w:t>
      </w:r>
      <w:proofErr w:type="gramStart"/>
      <w:r w:rsidRPr="00BF4B69">
        <w:rPr>
          <w:rFonts w:ascii="Courier New" w:hAnsi="Courier New" w:cs="Courier New"/>
        </w:rPr>
        <w:t>abs(</w:t>
      </w:r>
      <w:proofErr w:type="gramEnd"/>
      <w:r w:rsidRPr="00BF4B69">
        <w:rPr>
          <w:rFonts w:ascii="Courier New" w:hAnsi="Courier New" w:cs="Courier New"/>
        </w:rPr>
        <w:t>a-b) &lt; 0.001</w:t>
      </w:r>
      <w:r>
        <w:t xml:space="preserve"> where </w:t>
      </w:r>
      <w:r w:rsidRPr="00BF4B69">
        <w:rPr>
          <w:rFonts w:ascii="Courier New" w:hAnsi="Courier New" w:cs="Courier New"/>
        </w:rPr>
        <w:t>a</w:t>
      </w:r>
      <w:r>
        <w:t xml:space="preserve"> and </w:t>
      </w:r>
      <w:r w:rsidRPr="00BF4B69">
        <w:rPr>
          <w:rFonts w:ascii="Courier New" w:hAnsi="Courier New" w:cs="Courier New"/>
        </w:rPr>
        <w:t>b</w:t>
      </w:r>
      <w:r>
        <w:t xml:space="preserve"> are doubles to check if two doubles are “close enough”.</w:t>
      </w:r>
    </w:p>
    <w:p w14:paraId="72E26F00" w14:textId="77777777" w:rsidR="006841B7" w:rsidRDefault="006841B7" w:rsidP="00044403">
      <w:pPr>
        <w:pStyle w:val="TextBody"/>
        <w:numPr>
          <w:ilvl w:val="0"/>
          <w:numId w:val="16"/>
        </w:numPr>
      </w:pPr>
      <w:r>
        <w:t>You may find the following pages useful</w:t>
      </w:r>
      <w:r w:rsidR="00181F36">
        <w:t>,</w:t>
      </w:r>
      <w:r>
        <w:t xml:space="preserve"> as they contain geometric formulas:</w:t>
      </w:r>
    </w:p>
    <w:p w14:paraId="73C950BA" w14:textId="77777777" w:rsidR="006841B7" w:rsidRDefault="00C73771" w:rsidP="009D05D9">
      <w:pPr>
        <w:pStyle w:val="TextBody"/>
        <w:numPr>
          <w:ilvl w:val="0"/>
          <w:numId w:val="19"/>
        </w:numPr>
      </w:pPr>
      <w:hyperlink r:id="rId5" w:history="1">
        <w:r w:rsidR="006841B7" w:rsidRPr="0052136B">
          <w:rPr>
            <w:rStyle w:val="Hyperlink"/>
          </w:rPr>
          <w:t>http://www.math-salamanders.com/image-files/geometry-terms-and-definitions-geometry-cheat-sheet-4-2d-shapes-formulas.gif</w:t>
        </w:r>
      </w:hyperlink>
    </w:p>
    <w:p w14:paraId="0D2AE7FC" w14:textId="77777777" w:rsidR="009D05D9" w:rsidRDefault="00C73771" w:rsidP="009D05D9">
      <w:pPr>
        <w:pStyle w:val="TextBody"/>
        <w:numPr>
          <w:ilvl w:val="0"/>
          <w:numId w:val="19"/>
        </w:numPr>
      </w:pPr>
      <w:hyperlink r:id="rId6" w:history="1">
        <w:r w:rsidR="008C6555" w:rsidRPr="0052136B">
          <w:rPr>
            <w:rStyle w:val="Hyperlink"/>
          </w:rPr>
          <w:t>http://www.math-salamanders.com/image-files/high-school-geometry-help-geometry-cheat-sheet-5-3d-shape-formulas.gif</w:t>
        </w:r>
      </w:hyperlink>
    </w:p>
    <w:p w14:paraId="42125E20" w14:textId="77777777" w:rsidR="00326AC0" w:rsidRDefault="00326AC0" w:rsidP="00326AC0">
      <w:pPr>
        <w:pStyle w:val="TextBody"/>
        <w:numPr>
          <w:ilvl w:val="0"/>
          <w:numId w:val="15"/>
        </w:numPr>
      </w:pPr>
      <w:r>
        <w:t>Use your</w:t>
      </w:r>
      <w:r w:rsidR="009D05D9">
        <w:t xml:space="preserve"> unit tests </w:t>
      </w:r>
      <w:r>
        <w:t>from Assignment #1</w:t>
      </w:r>
      <w:r w:rsidR="009D05D9">
        <w:t xml:space="preserve"> to verify your implementation.</w:t>
      </w:r>
    </w:p>
    <w:p w14:paraId="55B1D893" w14:textId="77777777" w:rsidR="00326AC0" w:rsidRDefault="009D05D9" w:rsidP="00326AC0">
      <w:pPr>
        <w:pStyle w:val="TextBody"/>
        <w:numPr>
          <w:ilvl w:val="1"/>
          <w:numId w:val="15"/>
        </w:numPr>
      </w:pPr>
      <w:r>
        <w:t>All the unit tests should fail initially, as there is no implementation (yet) for the methods.</w:t>
      </w:r>
    </w:p>
    <w:p w14:paraId="22CE6F46" w14:textId="77777777" w:rsidR="00326AC0" w:rsidRDefault="00326AC0" w:rsidP="00326AC0">
      <w:pPr>
        <w:pStyle w:val="TextBody"/>
        <w:numPr>
          <w:ilvl w:val="1"/>
          <w:numId w:val="15"/>
        </w:numPr>
      </w:pPr>
      <w:r>
        <w:t xml:space="preserve">It is recommended that </w:t>
      </w:r>
      <w:r w:rsidR="009D05D9">
        <w:t xml:space="preserve">you </w:t>
      </w:r>
      <w:r>
        <w:t>use a Test-Driven Development to completing the assignment. This will help you to focus on implementing one shape class at a time.</w:t>
      </w:r>
    </w:p>
    <w:p w14:paraId="648F8B2C" w14:textId="77777777" w:rsidR="00326AC0" w:rsidRDefault="00326AC0" w:rsidP="00326AC0">
      <w:pPr>
        <w:pStyle w:val="TextBody"/>
        <w:numPr>
          <w:ilvl w:val="1"/>
          <w:numId w:val="16"/>
        </w:numPr>
      </w:pPr>
      <w:r>
        <w:t>A</w:t>
      </w:r>
      <w:r w:rsidR="009D05D9">
        <w:t xml:space="preserve">dd one unit test file (e.g. </w:t>
      </w:r>
      <w:r w:rsidR="009D05D9" w:rsidRPr="00326AC0">
        <w:t>TestQuad.cpp</w:t>
      </w:r>
      <w:r w:rsidR="009D05D9">
        <w:t>) to the Code::Blocks project at a time</w:t>
      </w:r>
    </w:p>
    <w:p w14:paraId="71DB0068" w14:textId="77777777" w:rsidR="00326AC0" w:rsidRDefault="00326AC0" w:rsidP="00326AC0">
      <w:pPr>
        <w:pStyle w:val="TextBody"/>
        <w:numPr>
          <w:ilvl w:val="1"/>
          <w:numId w:val="16"/>
        </w:numPr>
      </w:pPr>
      <w:r>
        <w:t>G</w:t>
      </w:r>
      <w:r w:rsidR="009D05D9">
        <w:t>et all the tests to pass</w:t>
      </w:r>
      <w:r>
        <w:t>.</w:t>
      </w:r>
      <w:r w:rsidR="009D05D9">
        <w:t xml:space="preserve"> </w:t>
      </w:r>
    </w:p>
    <w:p w14:paraId="3C677CF4" w14:textId="77777777" w:rsidR="00F15CC1" w:rsidRDefault="00326AC0" w:rsidP="00F15CC1">
      <w:pPr>
        <w:pStyle w:val="TextBody"/>
        <w:numPr>
          <w:ilvl w:val="1"/>
          <w:numId w:val="16"/>
        </w:numPr>
      </w:pPr>
      <w:r>
        <w:t>Continue adding t</w:t>
      </w:r>
      <w:r w:rsidR="009D05D9">
        <w:t>est</w:t>
      </w:r>
      <w:r>
        <w:t xml:space="preserve"> fixtures</w:t>
      </w:r>
      <w:r w:rsidR="009D05D9">
        <w:t xml:space="preserve"> </w:t>
      </w:r>
      <w:r>
        <w:t>and implement</w:t>
      </w:r>
      <w:r w:rsidR="009D05D9">
        <w:t xml:space="preserve"> that class</w:t>
      </w:r>
      <w:r>
        <w:t xml:space="preserve"> until all of the classes are completed and all tests pass</w:t>
      </w:r>
      <w:r w:rsidR="009D05D9">
        <w:t>.</w:t>
      </w:r>
    </w:p>
    <w:p w14:paraId="549CE7F9" w14:textId="3237B18A" w:rsidR="00F15CC1" w:rsidRDefault="00F15CC1" w:rsidP="00F15CC1">
      <w:pPr>
        <w:pStyle w:val="TextBody"/>
        <w:numPr>
          <w:ilvl w:val="0"/>
          <w:numId w:val="15"/>
        </w:numPr>
      </w:pPr>
      <w:r>
        <w:t xml:space="preserve">A </w:t>
      </w:r>
      <w:proofErr w:type="spellStart"/>
      <w:r w:rsidRPr="00F15CC1">
        <w:t>Makefile</w:t>
      </w:r>
      <w:proofErr w:type="spellEnd"/>
      <w:r>
        <w:t xml:space="preserve"> is provided that allows you to run code coverage to see if your unit tests are covering all of your source code. Based on the results, you may need to update your unit tests.</w:t>
      </w:r>
    </w:p>
    <w:p w14:paraId="442A72F3" w14:textId="77777777" w:rsidR="00326AC0" w:rsidRDefault="00326AC0" w:rsidP="00F15CC1">
      <w:pPr>
        <w:pStyle w:val="TextBody"/>
        <w:numPr>
          <w:ilvl w:val="1"/>
          <w:numId w:val="15"/>
        </w:numPr>
      </w:pPr>
      <w:r>
        <w:t xml:space="preserve">To run the code coverage tool </w:t>
      </w:r>
      <w:proofErr w:type="spellStart"/>
      <w:r w:rsidRPr="00326AC0">
        <w:rPr>
          <w:rFonts w:ascii="Courier New" w:hAnsi="Courier New" w:cs="Courier New"/>
        </w:rPr>
        <w:t>lcov</w:t>
      </w:r>
      <w:proofErr w:type="spellEnd"/>
      <w:r>
        <w:t>, use the command:</w:t>
      </w:r>
      <w:r>
        <w:br/>
      </w:r>
      <w:r>
        <w:br/>
      </w:r>
      <w:r>
        <w:rPr>
          <w:rFonts w:ascii="Courier New" w:hAnsi="Courier New" w:cs="Courier New"/>
        </w:rPr>
        <w:t xml:space="preserve">    </w:t>
      </w:r>
      <w:r w:rsidRPr="00326AC0">
        <w:rPr>
          <w:rFonts w:ascii="Courier New" w:hAnsi="Courier New" w:cs="Courier New"/>
        </w:rPr>
        <w:t xml:space="preserve">make </w:t>
      </w:r>
      <w:r>
        <w:rPr>
          <w:rFonts w:ascii="Courier New" w:hAnsi="Courier New" w:cs="Courier New"/>
        </w:rPr>
        <w:t>coverage</w:t>
      </w:r>
      <w:r>
        <w:rPr>
          <w:rFonts w:ascii="Courier New" w:hAnsi="Courier New" w:cs="Courier New"/>
        </w:rPr>
        <w:br/>
      </w:r>
      <w:r>
        <w:rPr>
          <w:rFonts w:ascii="Courier New" w:hAnsi="Courier New" w:cs="Courier New"/>
        </w:rPr>
        <w:br/>
      </w:r>
      <w:proofErr w:type="gramStart"/>
      <w:r w:rsidRPr="00326AC0">
        <w:t>This</w:t>
      </w:r>
      <w:proofErr w:type="gramEnd"/>
      <w:r w:rsidRPr="00326AC0">
        <w:t xml:space="preserve"> will create the directory coverage which contains HTML files showing how much of your code your unit tests exercised.</w:t>
      </w:r>
    </w:p>
    <w:p w14:paraId="2B88B1B7" w14:textId="77777777" w:rsidR="00326AC0" w:rsidRDefault="00326AC0" w:rsidP="00326AC0">
      <w:pPr>
        <w:pStyle w:val="TextBody"/>
        <w:numPr>
          <w:ilvl w:val="1"/>
          <w:numId w:val="15"/>
        </w:numPr>
      </w:pPr>
      <w:r>
        <w:t>Open the file index.html in a web browser.</w:t>
      </w:r>
    </w:p>
    <w:p w14:paraId="3616805D" w14:textId="77777777" w:rsidR="00326AC0" w:rsidRPr="00326AC0" w:rsidRDefault="00326AC0" w:rsidP="00326AC0">
      <w:pPr>
        <w:pStyle w:val="TextBody"/>
        <w:numPr>
          <w:ilvl w:val="1"/>
          <w:numId w:val="15"/>
        </w:numPr>
      </w:pPr>
      <w:r>
        <w:t>You are expected to have 90% or better coverage for the concrete classes.</w:t>
      </w:r>
    </w:p>
    <w:p w14:paraId="1847432F" w14:textId="77777777" w:rsidR="00326AC0" w:rsidRDefault="00326AC0" w:rsidP="00326AC0">
      <w:pPr>
        <w:pStyle w:val="TextBody"/>
        <w:numPr>
          <w:ilvl w:val="0"/>
          <w:numId w:val="15"/>
        </w:numPr>
      </w:pPr>
      <w:r>
        <w:t xml:space="preserve">To run </w:t>
      </w:r>
      <w:proofErr w:type="spellStart"/>
      <w:r w:rsidRPr="00326AC0">
        <w:rPr>
          <w:rFonts w:ascii="Courier New" w:hAnsi="Courier New" w:cs="Courier New"/>
        </w:rPr>
        <w:t>valgrind</w:t>
      </w:r>
      <w:proofErr w:type="spellEnd"/>
      <w:r>
        <w:t xml:space="preserve"> to check for memory leaks, use the command:</w:t>
      </w:r>
      <w:r>
        <w:br/>
      </w:r>
      <w:r>
        <w:lastRenderedPageBreak/>
        <w:br/>
        <w:t xml:space="preserve">        </w:t>
      </w:r>
      <w:r w:rsidRPr="00655DAC">
        <w:rPr>
          <w:rFonts w:ascii="Courier New" w:hAnsi="Courier New" w:cs="Courier New"/>
        </w:rPr>
        <w:t xml:space="preserve">make </w:t>
      </w:r>
      <w:proofErr w:type="spellStart"/>
      <w:r w:rsidRPr="00655DAC">
        <w:rPr>
          <w:rFonts w:ascii="Courier New" w:hAnsi="Courier New" w:cs="Courier New"/>
        </w:rPr>
        <w:t>memcheck</w:t>
      </w:r>
      <w:proofErr w:type="spellEnd"/>
      <w:r>
        <w:br/>
      </w:r>
      <w:r w:rsidR="00655DAC">
        <w:br/>
      </w:r>
      <w:proofErr w:type="gramStart"/>
      <w:r w:rsidR="00655DAC">
        <w:t>This</w:t>
      </w:r>
      <w:proofErr w:type="gramEnd"/>
      <w:r w:rsidR="00655DAC">
        <w:t xml:space="preserve"> will create an XML file showing the output of </w:t>
      </w:r>
      <w:proofErr w:type="spellStart"/>
      <w:r w:rsidR="00655DAC" w:rsidRPr="00655DAC">
        <w:rPr>
          <w:rFonts w:ascii="Courier New" w:hAnsi="Courier New" w:cs="Courier New"/>
        </w:rPr>
        <w:t>valgrind</w:t>
      </w:r>
      <w:proofErr w:type="spellEnd"/>
      <w:r w:rsidR="00655DAC">
        <w:t>.</w:t>
      </w:r>
    </w:p>
    <w:p w14:paraId="00E91BEC" w14:textId="77777777" w:rsidR="00655DAC" w:rsidRDefault="00655DAC" w:rsidP="00655DAC">
      <w:pPr>
        <w:pStyle w:val="TextBody"/>
        <w:numPr>
          <w:ilvl w:val="1"/>
          <w:numId w:val="15"/>
        </w:numPr>
      </w:pPr>
      <w:r>
        <w:t xml:space="preserve">Open the file </w:t>
      </w:r>
      <w:r w:rsidRPr="00655DAC">
        <w:rPr>
          <w:rFonts w:ascii="Courier New" w:hAnsi="Courier New" w:cs="Courier New"/>
        </w:rPr>
        <w:t>memcheck.xml</w:t>
      </w:r>
      <w:r>
        <w:t>.</w:t>
      </w:r>
    </w:p>
    <w:p w14:paraId="09E0E8E8" w14:textId="77777777" w:rsidR="00670D99" w:rsidRPr="00655DAC" w:rsidRDefault="00655DAC" w:rsidP="00326AC0">
      <w:pPr>
        <w:pStyle w:val="TextBody"/>
        <w:numPr>
          <w:ilvl w:val="1"/>
          <w:numId w:val="15"/>
        </w:numPr>
      </w:pPr>
      <w:r>
        <w:t>The output is expected to show “0 blocks lost” in the summary.</w:t>
      </w:r>
    </w:p>
    <w:p w14:paraId="1453BA4B" w14:textId="77777777" w:rsidR="00AB176B" w:rsidRDefault="00AB176B" w:rsidP="00AB176B">
      <w:pPr>
        <w:pStyle w:val="Heading1"/>
      </w:pPr>
      <w:r>
        <w:t>Grading</w:t>
      </w:r>
    </w:p>
    <w:p w14:paraId="6B1E7C17" w14:textId="77777777" w:rsidR="00AB176B" w:rsidRDefault="00AB176B" w:rsidP="00AB176B">
      <w:pPr>
        <w:pStyle w:val="TextBody"/>
      </w:pPr>
      <w:r>
        <w:t xml:space="preserve">You will be graded based on your demonstrated understanding of </w:t>
      </w:r>
      <w:r w:rsidR="00C82DD2">
        <w:t xml:space="preserve">the use of </w:t>
      </w:r>
      <w:r>
        <w:t>version control</w:t>
      </w:r>
      <w:r w:rsidR="00C82DD2">
        <w:t xml:space="preserve"> </w:t>
      </w:r>
      <w:r>
        <w:t xml:space="preserve">and good software engineering </w:t>
      </w:r>
      <w:r w:rsidR="00C82DD2">
        <w:t xml:space="preserve">design </w:t>
      </w:r>
      <w:r>
        <w:t xml:space="preserve">practices. Examples of items the grader will be looking for include (but </w:t>
      </w:r>
      <w:r w:rsidR="006C0BED">
        <w:t>are</w:t>
      </w:r>
      <w:r>
        <w:t xml:space="preserve"> not limited to):</w:t>
      </w:r>
    </w:p>
    <w:p w14:paraId="0B8B6054" w14:textId="77777777" w:rsidR="00AB176B" w:rsidRDefault="00AB176B" w:rsidP="00AB176B">
      <w:pPr>
        <w:pStyle w:val="TextBody"/>
        <w:numPr>
          <w:ilvl w:val="0"/>
          <w:numId w:val="13"/>
        </w:numPr>
      </w:pPr>
      <w:r>
        <w:t>All methods of all concrete classes are tested</w:t>
      </w:r>
      <w:r w:rsidR="006C0BED">
        <w:t xml:space="preserve"> by unit tests</w:t>
      </w:r>
      <w:r>
        <w:t>.</w:t>
      </w:r>
    </w:p>
    <w:p w14:paraId="7CFB29D7" w14:textId="77777777" w:rsidR="00AB176B" w:rsidRDefault="008A1CF8" w:rsidP="00AB176B">
      <w:pPr>
        <w:pStyle w:val="TextBody"/>
        <w:numPr>
          <w:ilvl w:val="0"/>
          <w:numId w:val="13"/>
        </w:numPr>
      </w:pPr>
      <w:r>
        <w:t xml:space="preserve">Version control history shows an iterative </w:t>
      </w:r>
      <w:r w:rsidR="00383893">
        <w:t>approach</w:t>
      </w:r>
      <w:r>
        <w:t xml:space="preserve"> </w:t>
      </w:r>
      <w:r w:rsidR="00383893">
        <w:t>to</w:t>
      </w:r>
      <w:r>
        <w:t xml:space="preserve"> completing the assignment.</w:t>
      </w:r>
    </w:p>
    <w:p w14:paraId="4A810734" w14:textId="77777777" w:rsidR="00713F5E" w:rsidRDefault="00713F5E" w:rsidP="00AB176B">
      <w:pPr>
        <w:pStyle w:val="TextBody"/>
        <w:numPr>
          <w:ilvl w:val="0"/>
          <w:numId w:val="13"/>
        </w:numPr>
      </w:pPr>
      <w:r>
        <w:t>Implementation shows understanding of software engineering design principles.</w:t>
      </w:r>
    </w:p>
    <w:p w14:paraId="52FE3785" w14:textId="77777777" w:rsidR="00DE51D8" w:rsidRDefault="00B937E9" w:rsidP="00DE51D8">
      <w:pPr>
        <w:pStyle w:val="TextBody"/>
        <w:numPr>
          <w:ilvl w:val="0"/>
          <w:numId w:val="13"/>
        </w:numPr>
      </w:pPr>
      <w:r>
        <w:t>Source c</w:t>
      </w:r>
      <w:r w:rsidR="003E4C56">
        <w:t xml:space="preserve">ode </w:t>
      </w:r>
      <w:r w:rsidR="00121D84">
        <w:t xml:space="preserve">is </w:t>
      </w:r>
      <w:r w:rsidR="00DE51D8">
        <w:t xml:space="preserve">appropriately documented using the principles discussed in class (e.g. all classes and methods) so that </w:t>
      </w:r>
      <w:proofErr w:type="spellStart"/>
      <w:r w:rsidR="00DE51D8" w:rsidRPr="00DE51D8">
        <w:rPr>
          <w:rFonts w:ascii="Courier New" w:hAnsi="Courier New" w:cs="Courier New"/>
        </w:rPr>
        <w:t>doxygen</w:t>
      </w:r>
      <w:proofErr w:type="spellEnd"/>
      <w:r w:rsidR="008F6191">
        <w:t xml:space="preserve"> can extract the documentation.</w:t>
      </w:r>
    </w:p>
    <w:p w14:paraId="7DA4DD27" w14:textId="77777777" w:rsidR="009E027F" w:rsidRDefault="009E027F" w:rsidP="00DE51D8">
      <w:pPr>
        <w:pStyle w:val="TextBody"/>
        <w:numPr>
          <w:ilvl w:val="0"/>
          <w:numId w:val="13"/>
        </w:numPr>
      </w:pPr>
      <w:proofErr w:type="spellStart"/>
      <w:proofErr w:type="gramStart"/>
      <w:r w:rsidRPr="009E027F">
        <w:rPr>
          <w:rFonts w:ascii="Courier New" w:hAnsi="Courier New" w:cs="Courier New"/>
        </w:rPr>
        <w:t>valgrind</w:t>
      </w:r>
      <w:proofErr w:type="spellEnd"/>
      <w:proofErr w:type="gramEnd"/>
      <w:r>
        <w:t xml:space="preserve"> shows that no memory blocks were lost in the implementation.</w:t>
      </w:r>
    </w:p>
    <w:p w14:paraId="38C51A54" w14:textId="77777777" w:rsidR="00B82D37" w:rsidRDefault="00AB176B">
      <w:pPr>
        <w:pStyle w:val="Heading3"/>
        <w:numPr>
          <w:ilvl w:val="2"/>
          <w:numId w:val="1"/>
        </w:numPr>
        <w:rPr>
          <w:rFonts w:cs="Times New Roman"/>
          <w:bCs w:val="0"/>
          <w:szCs w:val="24"/>
        </w:rPr>
      </w:pPr>
      <w:r>
        <w:rPr>
          <w:rFonts w:cs="Times New Roman"/>
          <w:bCs w:val="0"/>
          <w:szCs w:val="24"/>
        </w:rPr>
        <w:t>Submission</w:t>
      </w:r>
    </w:p>
    <w:p w14:paraId="7C8FD769" w14:textId="77777777" w:rsidR="00AB176B" w:rsidRDefault="00AB176B" w:rsidP="00AB176B">
      <w:pPr>
        <w:pStyle w:val="TextBody"/>
      </w:pPr>
      <w:r>
        <w:t>Submit the URL of your forked repository to Moodle. The grader will clone your repository as of the deadline for grading.</w:t>
      </w:r>
    </w:p>
    <w:p w14:paraId="3547E19D" w14:textId="77777777" w:rsidR="00900350" w:rsidRDefault="00900350" w:rsidP="00900350">
      <w:pPr>
        <w:pStyle w:val="Heading1"/>
      </w:pPr>
      <w:r>
        <w:t>Appendices</w:t>
      </w:r>
    </w:p>
    <w:p w14:paraId="21A7114A" w14:textId="77777777" w:rsidR="00900350" w:rsidRDefault="00900350" w:rsidP="00900350">
      <w:pPr>
        <w:pStyle w:val="Heading2"/>
      </w:pPr>
      <w:r>
        <w:t>Updating the Assignment Files</w:t>
      </w:r>
    </w:p>
    <w:p w14:paraId="214F01C7" w14:textId="77777777" w:rsidR="00900350" w:rsidRDefault="00900350" w:rsidP="00900350">
      <w:pPr>
        <w:pStyle w:val="TextBody"/>
      </w:pPr>
      <w:r>
        <w:t>The following information is to be used in the case that the assignment is updated with clarifications or corrections.</w:t>
      </w:r>
    </w:p>
    <w:p w14:paraId="6F03E41D" w14:textId="17656249" w:rsidR="00900350" w:rsidRDefault="00900350" w:rsidP="00900350">
      <w:pPr>
        <w:pStyle w:val="TextBody"/>
        <w:numPr>
          <w:ilvl w:val="0"/>
          <w:numId w:val="18"/>
        </w:numPr>
      </w:pPr>
      <w:r>
        <w:t>Create an upstream remote so you can pull in the updates</w:t>
      </w:r>
      <w:proofErr w:type="gramStart"/>
      <w:r>
        <w:t>:</w:t>
      </w:r>
      <w:proofErr w:type="gramEnd"/>
      <w:r>
        <w:br/>
      </w:r>
      <w:r>
        <w:br/>
      </w:r>
      <w:r w:rsidRPr="00D632F4">
        <w:rPr>
          <w:rFonts w:ascii="Courier New" w:hAnsi="Courier New" w:cs="Courier New"/>
        </w:rPr>
        <w:t xml:space="preserve">git remote add upstream </w:t>
      </w:r>
      <w:r w:rsidR="00F15CC1">
        <w:rPr>
          <w:rFonts w:ascii="Courier New" w:hAnsi="Courier New" w:cs="Courier New"/>
        </w:rPr>
        <w:fldChar w:fldCharType="begin"/>
      </w:r>
      <w:r w:rsidR="00F15CC1">
        <w:rPr>
          <w:rFonts w:ascii="Courier New" w:hAnsi="Courier New" w:cs="Courier New"/>
        </w:rPr>
        <w:instrText xml:space="preserve"> HYPERLINK "</w:instrText>
      </w:r>
      <w:r w:rsidR="00F15CC1" w:rsidRPr="00F15CC1">
        <w:rPr>
          <w:rFonts w:ascii="Courier New" w:hAnsi="Courier New" w:cs="Courier New"/>
        </w:rPr>
        <w:instrText>http://ares-mat17.cs.uleth.ca/gitlab/cpsc2720/Geometry/asn2.git</w:instrText>
      </w:r>
      <w:r w:rsidR="00F15CC1">
        <w:rPr>
          <w:rFonts w:ascii="Courier New" w:hAnsi="Courier New" w:cs="Courier New"/>
        </w:rPr>
        <w:instrText xml:space="preserve">" </w:instrText>
      </w:r>
      <w:r w:rsidR="00F15CC1">
        <w:rPr>
          <w:rFonts w:ascii="Courier New" w:hAnsi="Courier New" w:cs="Courier New"/>
        </w:rPr>
        <w:fldChar w:fldCharType="separate"/>
      </w:r>
      <w:r w:rsidR="00F15CC1" w:rsidRPr="008613BF">
        <w:rPr>
          <w:rStyle w:val="Hyperlink"/>
          <w:rFonts w:ascii="Courier New" w:hAnsi="Courier New" w:cs="Courier New"/>
        </w:rPr>
        <w:t>http://ares-mat17.cs.uleth.ca/gitlab/cpsc2720/Geometry/asn</w:t>
      </w:r>
      <w:r w:rsidR="00F15CC1" w:rsidRPr="008613BF">
        <w:rPr>
          <w:rStyle w:val="Hyperlink"/>
          <w:rFonts w:ascii="Courier New" w:hAnsi="Courier New" w:cs="Courier New"/>
        </w:rPr>
        <w:t>2</w:t>
      </w:r>
      <w:ins w:id="3" w:author="Anvik, John" w:date="2018-02-12T17:13:00Z">
        <w:r w:rsidR="00F15CC1" w:rsidRPr="008613BF">
          <w:rPr>
            <w:rStyle w:val="Hyperlink"/>
            <w:rFonts w:ascii="Courier New" w:hAnsi="Courier New" w:cs="Courier New"/>
          </w:rPr>
          <w:t>.git</w:t>
        </w:r>
      </w:ins>
      <w:r w:rsidR="00F15CC1">
        <w:rPr>
          <w:rFonts w:ascii="Courier New" w:hAnsi="Courier New" w:cs="Courier New"/>
        </w:rPr>
        <w:fldChar w:fldCharType="end"/>
      </w:r>
      <w:r>
        <w:rPr>
          <w:rStyle w:val="Hyperlink"/>
          <w:rFonts w:ascii="Courier New" w:hAnsi="Courier New" w:cs="Courier New"/>
        </w:rPr>
        <w:br/>
      </w:r>
      <w:r>
        <w:rPr>
          <w:rStyle w:val="Hyperlink"/>
          <w:rFonts w:ascii="Courier New" w:hAnsi="Courier New" w:cs="Courier New"/>
        </w:rPr>
        <w:br/>
      </w:r>
      <w:r w:rsidRPr="008201B9">
        <w:t xml:space="preserve">This </w:t>
      </w:r>
      <w:r>
        <w:t xml:space="preserve">command </w:t>
      </w:r>
      <w:r w:rsidRPr="008201B9">
        <w:t xml:space="preserve">creates a link to the assignment repository. You will not have permissions to push to it, </w:t>
      </w:r>
      <w:bookmarkStart w:id="4" w:name="_GoBack"/>
      <w:bookmarkEnd w:id="4"/>
      <w:r w:rsidRPr="008201B9">
        <w:t>so you will get an error if you try.</w:t>
      </w:r>
      <w:r w:rsidRPr="00D632F4">
        <w:rPr>
          <w:rFonts w:ascii="Courier New" w:hAnsi="Courier New" w:cs="Courier New"/>
        </w:rPr>
        <w:br/>
      </w:r>
    </w:p>
    <w:p w14:paraId="03532EEA" w14:textId="77777777" w:rsidR="00900350" w:rsidRPr="00371BD9" w:rsidRDefault="00900350" w:rsidP="00900350">
      <w:pPr>
        <w:pStyle w:val="TextBody"/>
        <w:numPr>
          <w:ilvl w:val="0"/>
          <w:numId w:val="18"/>
        </w:numPr>
      </w:pPr>
      <w:r>
        <w:t>To get updates from the assignment repository, you can pull them into your local repository.</w:t>
      </w:r>
      <w:r>
        <w:br/>
      </w:r>
      <w:r>
        <w:br/>
      </w:r>
      <w:r w:rsidRPr="00D632F4">
        <w:rPr>
          <w:rFonts w:ascii="Courier New" w:hAnsi="Courier New" w:cs="Courier New"/>
        </w:rPr>
        <w:t>git pull upstream  master</w:t>
      </w:r>
    </w:p>
    <w:p w14:paraId="293B7C95" w14:textId="77777777" w:rsidR="00900350" w:rsidRPr="00AB176B" w:rsidRDefault="00900350" w:rsidP="00900350">
      <w:pPr>
        <w:pStyle w:val="TextBody"/>
        <w:ind w:left="720"/>
      </w:pPr>
    </w:p>
    <w:p w14:paraId="6A273519" w14:textId="77777777" w:rsidR="00900350" w:rsidRPr="00AB176B" w:rsidRDefault="00900350" w:rsidP="00AB176B">
      <w:pPr>
        <w:pStyle w:val="TextBody"/>
      </w:pPr>
    </w:p>
    <w:sectPr w:rsidR="00900350" w:rsidRPr="00AB176B" w:rsidSect="00D06C1D">
      <w:type w:val="continuous"/>
      <w:pgSz w:w="12240" w:h="15840"/>
      <w:pgMar w:top="720" w:right="720" w:bottom="720" w:left="720" w:header="720" w:footer="720" w:gutter="0"/>
      <w:cols w:space="720"/>
      <w:formProt w:val="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OpenSymbol">
    <w:altName w:val="Arial Unicode MS"/>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Liberation Sans">
    <w:altName w:val="Arial"/>
    <w:panose1 w:val="00000000000000000000"/>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DejaVu Sans Mono">
    <w:panose1 w:val="00000000000000000000"/>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abstractNum w:abstractNumId="1" w15:restartNumberingAfterBreak="0">
    <w:nsid w:val="00000002"/>
    <w:multiLevelType w:val="multilevel"/>
    <w:tmpl w:val="00000002"/>
    <w:lvl w:ilvl="0">
      <w:start w:val="1"/>
      <w:numFmt w:val="bullet"/>
      <w:lvlText w:val="•"/>
      <w:lvlJc w:val="left"/>
      <w:pPr>
        <w:ind w:left="720" w:hanging="360"/>
      </w:pPr>
      <w:rPr>
        <w:rFonts w:ascii="OpenSymbol" w:eastAsia="Times New Roman" w:hAnsi="OpenSymbol"/>
      </w:rPr>
    </w:lvl>
    <w:lvl w:ilvl="1">
      <w:start w:val="1"/>
      <w:numFmt w:val="bullet"/>
      <w:lvlText w:val="◦"/>
      <w:lvlJc w:val="left"/>
      <w:pPr>
        <w:ind w:left="1080" w:hanging="360"/>
      </w:pPr>
      <w:rPr>
        <w:rFonts w:ascii="OpenSymbol" w:eastAsia="Times New Roman" w:hAnsi="OpenSymbol"/>
      </w:rPr>
    </w:lvl>
    <w:lvl w:ilvl="2">
      <w:start w:val="1"/>
      <w:numFmt w:val="bullet"/>
      <w:lvlText w:val="▪"/>
      <w:lvlJc w:val="left"/>
      <w:pPr>
        <w:ind w:left="1440" w:hanging="360"/>
      </w:pPr>
      <w:rPr>
        <w:rFonts w:ascii="OpenSymbol" w:eastAsia="Times New Roman" w:hAnsi="OpenSymbol"/>
      </w:rPr>
    </w:lvl>
    <w:lvl w:ilvl="3">
      <w:start w:val="1"/>
      <w:numFmt w:val="bullet"/>
      <w:lvlText w:val="•"/>
      <w:lvlJc w:val="left"/>
      <w:pPr>
        <w:ind w:left="1800" w:hanging="360"/>
      </w:pPr>
      <w:rPr>
        <w:rFonts w:ascii="OpenSymbol" w:eastAsia="Times New Roman" w:hAnsi="OpenSymbol"/>
      </w:rPr>
    </w:lvl>
    <w:lvl w:ilvl="4">
      <w:start w:val="1"/>
      <w:numFmt w:val="bullet"/>
      <w:lvlText w:val="◦"/>
      <w:lvlJc w:val="left"/>
      <w:pPr>
        <w:ind w:left="2160" w:hanging="360"/>
      </w:pPr>
      <w:rPr>
        <w:rFonts w:ascii="OpenSymbol" w:eastAsia="Times New Roman" w:hAnsi="OpenSymbol"/>
      </w:rPr>
    </w:lvl>
    <w:lvl w:ilvl="5">
      <w:start w:val="1"/>
      <w:numFmt w:val="bullet"/>
      <w:lvlText w:val="▪"/>
      <w:lvlJc w:val="left"/>
      <w:pPr>
        <w:ind w:left="2520" w:hanging="360"/>
      </w:pPr>
      <w:rPr>
        <w:rFonts w:ascii="OpenSymbol" w:eastAsia="Times New Roman" w:hAnsi="OpenSymbol"/>
      </w:rPr>
    </w:lvl>
    <w:lvl w:ilvl="6">
      <w:start w:val="1"/>
      <w:numFmt w:val="bullet"/>
      <w:lvlText w:val="•"/>
      <w:lvlJc w:val="left"/>
      <w:pPr>
        <w:ind w:left="2880" w:hanging="360"/>
      </w:pPr>
      <w:rPr>
        <w:rFonts w:ascii="OpenSymbol" w:eastAsia="Times New Roman" w:hAnsi="OpenSymbol"/>
      </w:rPr>
    </w:lvl>
    <w:lvl w:ilvl="7">
      <w:start w:val="1"/>
      <w:numFmt w:val="bullet"/>
      <w:lvlText w:val="◦"/>
      <w:lvlJc w:val="left"/>
      <w:pPr>
        <w:ind w:left="3240" w:hanging="360"/>
      </w:pPr>
      <w:rPr>
        <w:rFonts w:ascii="OpenSymbol" w:eastAsia="Times New Roman" w:hAnsi="OpenSymbol"/>
      </w:rPr>
    </w:lvl>
    <w:lvl w:ilvl="8">
      <w:start w:val="1"/>
      <w:numFmt w:val="bullet"/>
      <w:lvlText w:val="▪"/>
      <w:lvlJc w:val="left"/>
      <w:pPr>
        <w:ind w:left="3600" w:hanging="360"/>
      </w:pPr>
      <w:rPr>
        <w:rFonts w:ascii="OpenSymbol" w:eastAsia="Times New Roman" w:hAnsi="OpenSymbol"/>
      </w:rPr>
    </w:lvl>
  </w:abstractNum>
  <w:abstractNum w:abstractNumId="2" w15:restartNumberingAfterBreak="0">
    <w:nsid w:val="00000003"/>
    <w:multiLevelType w:val="multilevel"/>
    <w:tmpl w:val="00000003"/>
    <w:lvl w:ilvl="0">
      <w:start w:val="1"/>
      <w:numFmt w:val="bullet"/>
      <w:lvlText w:val="•"/>
      <w:lvlJc w:val="left"/>
      <w:pPr>
        <w:ind w:left="720" w:hanging="360"/>
      </w:pPr>
      <w:rPr>
        <w:rFonts w:ascii="OpenSymbol" w:eastAsia="Times New Roman" w:hAnsi="OpenSymbol"/>
      </w:rPr>
    </w:lvl>
    <w:lvl w:ilvl="1">
      <w:start w:val="1"/>
      <w:numFmt w:val="bullet"/>
      <w:lvlText w:val="◦"/>
      <w:lvlJc w:val="left"/>
      <w:pPr>
        <w:ind w:left="1080" w:hanging="360"/>
      </w:pPr>
      <w:rPr>
        <w:rFonts w:ascii="OpenSymbol" w:eastAsia="Times New Roman" w:hAnsi="OpenSymbol"/>
      </w:rPr>
    </w:lvl>
    <w:lvl w:ilvl="2">
      <w:start w:val="1"/>
      <w:numFmt w:val="bullet"/>
      <w:lvlText w:val="▪"/>
      <w:lvlJc w:val="left"/>
      <w:pPr>
        <w:ind w:left="1440" w:hanging="360"/>
      </w:pPr>
      <w:rPr>
        <w:rFonts w:ascii="OpenSymbol" w:eastAsia="Times New Roman" w:hAnsi="OpenSymbol"/>
      </w:rPr>
    </w:lvl>
    <w:lvl w:ilvl="3">
      <w:start w:val="1"/>
      <w:numFmt w:val="bullet"/>
      <w:lvlText w:val="•"/>
      <w:lvlJc w:val="left"/>
      <w:pPr>
        <w:ind w:left="1800" w:hanging="360"/>
      </w:pPr>
      <w:rPr>
        <w:rFonts w:ascii="OpenSymbol" w:eastAsia="Times New Roman" w:hAnsi="OpenSymbol"/>
      </w:rPr>
    </w:lvl>
    <w:lvl w:ilvl="4">
      <w:start w:val="1"/>
      <w:numFmt w:val="bullet"/>
      <w:lvlText w:val="◦"/>
      <w:lvlJc w:val="left"/>
      <w:pPr>
        <w:ind w:left="2160" w:hanging="360"/>
      </w:pPr>
      <w:rPr>
        <w:rFonts w:ascii="OpenSymbol" w:eastAsia="Times New Roman" w:hAnsi="OpenSymbol"/>
      </w:rPr>
    </w:lvl>
    <w:lvl w:ilvl="5">
      <w:start w:val="1"/>
      <w:numFmt w:val="bullet"/>
      <w:lvlText w:val="▪"/>
      <w:lvlJc w:val="left"/>
      <w:pPr>
        <w:ind w:left="2520" w:hanging="360"/>
      </w:pPr>
      <w:rPr>
        <w:rFonts w:ascii="OpenSymbol" w:eastAsia="Times New Roman" w:hAnsi="OpenSymbol"/>
      </w:rPr>
    </w:lvl>
    <w:lvl w:ilvl="6">
      <w:start w:val="1"/>
      <w:numFmt w:val="bullet"/>
      <w:lvlText w:val="•"/>
      <w:lvlJc w:val="left"/>
      <w:pPr>
        <w:ind w:left="2880" w:hanging="360"/>
      </w:pPr>
      <w:rPr>
        <w:rFonts w:ascii="OpenSymbol" w:eastAsia="Times New Roman" w:hAnsi="OpenSymbol"/>
      </w:rPr>
    </w:lvl>
    <w:lvl w:ilvl="7">
      <w:start w:val="1"/>
      <w:numFmt w:val="bullet"/>
      <w:lvlText w:val="◦"/>
      <w:lvlJc w:val="left"/>
      <w:pPr>
        <w:ind w:left="3240" w:hanging="360"/>
      </w:pPr>
      <w:rPr>
        <w:rFonts w:ascii="OpenSymbol" w:eastAsia="Times New Roman" w:hAnsi="OpenSymbol"/>
      </w:rPr>
    </w:lvl>
    <w:lvl w:ilvl="8">
      <w:start w:val="1"/>
      <w:numFmt w:val="bullet"/>
      <w:lvlText w:val="▪"/>
      <w:lvlJc w:val="left"/>
      <w:pPr>
        <w:ind w:left="3600" w:hanging="360"/>
      </w:pPr>
      <w:rPr>
        <w:rFonts w:ascii="OpenSymbol" w:eastAsia="Times New Roman" w:hAnsi="OpenSymbol"/>
      </w:rPr>
    </w:lvl>
  </w:abstractNum>
  <w:abstractNum w:abstractNumId="3" w15:restartNumberingAfterBreak="0">
    <w:nsid w:val="00000004"/>
    <w:multiLevelType w:val="multilevel"/>
    <w:tmpl w:val="00000004"/>
    <w:lvl w:ilvl="0">
      <w:start w:val="1"/>
      <w:numFmt w:val="bullet"/>
      <w:lvlText w:val="•"/>
      <w:lvlJc w:val="left"/>
      <w:pPr>
        <w:ind w:left="720" w:hanging="360"/>
      </w:pPr>
      <w:rPr>
        <w:rFonts w:ascii="OpenSymbol" w:eastAsia="Times New Roman" w:hAnsi="OpenSymbol"/>
      </w:rPr>
    </w:lvl>
    <w:lvl w:ilvl="1">
      <w:start w:val="1"/>
      <w:numFmt w:val="bullet"/>
      <w:lvlText w:val="◦"/>
      <w:lvlJc w:val="left"/>
      <w:pPr>
        <w:ind w:left="1080" w:hanging="360"/>
      </w:pPr>
      <w:rPr>
        <w:rFonts w:ascii="OpenSymbol" w:eastAsia="Times New Roman" w:hAnsi="OpenSymbol"/>
      </w:rPr>
    </w:lvl>
    <w:lvl w:ilvl="2">
      <w:start w:val="1"/>
      <w:numFmt w:val="bullet"/>
      <w:lvlText w:val="▪"/>
      <w:lvlJc w:val="left"/>
      <w:pPr>
        <w:ind w:left="1440" w:hanging="360"/>
      </w:pPr>
      <w:rPr>
        <w:rFonts w:ascii="OpenSymbol" w:eastAsia="Times New Roman" w:hAnsi="OpenSymbol"/>
      </w:rPr>
    </w:lvl>
    <w:lvl w:ilvl="3">
      <w:start w:val="1"/>
      <w:numFmt w:val="bullet"/>
      <w:lvlText w:val="•"/>
      <w:lvlJc w:val="left"/>
      <w:pPr>
        <w:ind w:left="1800" w:hanging="360"/>
      </w:pPr>
      <w:rPr>
        <w:rFonts w:ascii="OpenSymbol" w:eastAsia="Times New Roman" w:hAnsi="OpenSymbol"/>
      </w:rPr>
    </w:lvl>
    <w:lvl w:ilvl="4">
      <w:start w:val="1"/>
      <w:numFmt w:val="bullet"/>
      <w:lvlText w:val="◦"/>
      <w:lvlJc w:val="left"/>
      <w:pPr>
        <w:ind w:left="2160" w:hanging="360"/>
      </w:pPr>
      <w:rPr>
        <w:rFonts w:ascii="OpenSymbol" w:eastAsia="Times New Roman" w:hAnsi="OpenSymbol"/>
      </w:rPr>
    </w:lvl>
    <w:lvl w:ilvl="5">
      <w:start w:val="1"/>
      <w:numFmt w:val="bullet"/>
      <w:lvlText w:val="▪"/>
      <w:lvlJc w:val="left"/>
      <w:pPr>
        <w:ind w:left="2520" w:hanging="360"/>
      </w:pPr>
      <w:rPr>
        <w:rFonts w:ascii="OpenSymbol" w:eastAsia="Times New Roman" w:hAnsi="OpenSymbol"/>
      </w:rPr>
    </w:lvl>
    <w:lvl w:ilvl="6">
      <w:start w:val="1"/>
      <w:numFmt w:val="bullet"/>
      <w:lvlText w:val="•"/>
      <w:lvlJc w:val="left"/>
      <w:pPr>
        <w:ind w:left="2880" w:hanging="360"/>
      </w:pPr>
      <w:rPr>
        <w:rFonts w:ascii="OpenSymbol" w:eastAsia="Times New Roman" w:hAnsi="OpenSymbol"/>
      </w:rPr>
    </w:lvl>
    <w:lvl w:ilvl="7">
      <w:start w:val="1"/>
      <w:numFmt w:val="bullet"/>
      <w:lvlText w:val="◦"/>
      <w:lvlJc w:val="left"/>
      <w:pPr>
        <w:ind w:left="3240" w:hanging="360"/>
      </w:pPr>
      <w:rPr>
        <w:rFonts w:ascii="OpenSymbol" w:eastAsia="Times New Roman" w:hAnsi="OpenSymbol"/>
      </w:rPr>
    </w:lvl>
    <w:lvl w:ilvl="8">
      <w:start w:val="1"/>
      <w:numFmt w:val="bullet"/>
      <w:lvlText w:val="▪"/>
      <w:lvlJc w:val="left"/>
      <w:pPr>
        <w:ind w:left="3600" w:hanging="360"/>
      </w:pPr>
      <w:rPr>
        <w:rFonts w:ascii="OpenSymbol" w:eastAsia="Times New Roman" w:hAnsi="OpenSymbol"/>
      </w:rPr>
    </w:lvl>
  </w:abstractNum>
  <w:abstractNum w:abstractNumId="4" w15:restartNumberingAfterBreak="0">
    <w:nsid w:val="00000005"/>
    <w:multiLevelType w:val="multilevel"/>
    <w:tmpl w:val="00000005"/>
    <w:lvl w:ilvl="0">
      <w:start w:val="1"/>
      <w:numFmt w:val="bullet"/>
      <w:lvlText w:val="•"/>
      <w:lvlJc w:val="left"/>
      <w:pPr>
        <w:ind w:left="720" w:hanging="360"/>
      </w:pPr>
      <w:rPr>
        <w:rFonts w:ascii="OpenSymbol" w:eastAsia="Times New Roman" w:hAnsi="OpenSymbol"/>
      </w:rPr>
    </w:lvl>
    <w:lvl w:ilvl="1">
      <w:start w:val="1"/>
      <w:numFmt w:val="bullet"/>
      <w:lvlText w:val="◦"/>
      <w:lvlJc w:val="left"/>
      <w:pPr>
        <w:ind w:left="1080" w:hanging="360"/>
      </w:pPr>
      <w:rPr>
        <w:rFonts w:ascii="OpenSymbol" w:eastAsia="Times New Roman" w:hAnsi="OpenSymbol"/>
      </w:rPr>
    </w:lvl>
    <w:lvl w:ilvl="2">
      <w:start w:val="1"/>
      <w:numFmt w:val="bullet"/>
      <w:lvlText w:val="▪"/>
      <w:lvlJc w:val="left"/>
      <w:pPr>
        <w:ind w:left="1440" w:hanging="360"/>
      </w:pPr>
      <w:rPr>
        <w:rFonts w:ascii="OpenSymbol" w:eastAsia="Times New Roman" w:hAnsi="OpenSymbol"/>
      </w:rPr>
    </w:lvl>
    <w:lvl w:ilvl="3">
      <w:start w:val="1"/>
      <w:numFmt w:val="bullet"/>
      <w:lvlText w:val="•"/>
      <w:lvlJc w:val="left"/>
      <w:pPr>
        <w:ind w:left="1800" w:hanging="360"/>
      </w:pPr>
      <w:rPr>
        <w:rFonts w:ascii="OpenSymbol" w:eastAsia="Times New Roman" w:hAnsi="OpenSymbol"/>
      </w:rPr>
    </w:lvl>
    <w:lvl w:ilvl="4">
      <w:start w:val="1"/>
      <w:numFmt w:val="bullet"/>
      <w:lvlText w:val="◦"/>
      <w:lvlJc w:val="left"/>
      <w:pPr>
        <w:ind w:left="2160" w:hanging="360"/>
      </w:pPr>
      <w:rPr>
        <w:rFonts w:ascii="OpenSymbol" w:eastAsia="Times New Roman" w:hAnsi="OpenSymbol"/>
      </w:rPr>
    </w:lvl>
    <w:lvl w:ilvl="5">
      <w:start w:val="1"/>
      <w:numFmt w:val="bullet"/>
      <w:lvlText w:val="▪"/>
      <w:lvlJc w:val="left"/>
      <w:pPr>
        <w:ind w:left="2520" w:hanging="360"/>
      </w:pPr>
      <w:rPr>
        <w:rFonts w:ascii="OpenSymbol" w:eastAsia="Times New Roman" w:hAnsi="OpenSymbol"/>
      </w:rPr>
    </w:lvl>
    <w:lvl w:ilvl="6">
      <w:start w:val="1"/>
      <w:numFmt w:val="bullet"/>
      <w:lvlText w:val="•"/>
      <w:lvlJc w:val="left"/>
      <w:pPr>
        <w:ind w:left="2880" w:hanging="360"/>
      </w:pPr>
      <w:rPr>
        <w:rFonts w:ascii="OpenSymbol" w:eastAsia="Times New Roman" w:hAnsi="OpenSymbol"/>
      </w:rPr>
    </w:lvl>
    <w:lvl w:ilvl="7">
      <w:start w:val="1"/>
      <w:numFmt w:val="bullet"/>
      <w:lvlText w:val="◦"/>
      <w:lvlJc w:val="left"/>
      <w:pPr>
        <w:ind w:left="3240" w:hanging="360"/>
      </w:pPr>
      <w:rPr>
        <w:rFonts w:ascii="OpenSymbol" w:eastAsia="Times New Roman" w:hAnsi="OpenSymbol"/>
      </w:rPr>
    </w:lvl>
    <w:lvl w:ilvl="8">
      <w:start w:val="1"/>
      <w:numFmt w:val="bullet"/>
      <w:lvlText w:val="▪"/>
      <w:lvlJc w:val="left"/>
      <w:pPr>
        <w:ind w:left="3600" w:hanging="360"/>
      </w:pPr>
      <w:rPr>
        <w:rFonts w:ascii="OpenSymbol" w:eastAsia="Times New Roman" w:hAnsi="OpenSymbol"/>
      </w:rPr>
    </w:lvl>
  </w:abstractNum>
  <w:abstractNum w:abstractNumId="5" w15:restartNumberingAfterBreak="0">
    <w:nsid w:val="00000006"/>
    <w:multiLevelType w:val="multilevel"/>
    <w:tmpl w:val="00000006"/>
    <w:lvl w:ilvl="0">
      <w:start w:val="1"/>
      <w:numFmt w:val="bullet"/>
      <w:lvlText w:val="•"/>
      <w:lvlJc w:val="left"/>
      <w:pPr>
        <w:ind w:left="720" w:hanging="360"/>
      </w:pPr>
      <w:rPr>
        <w:rFonts w:ascii="OpenSymbol" w:eastAsia="Times New Roman" w:hAnsi="OpenSymbol"/>
      </w:rPr>
    </w:lvl>
    <w:lvl w:ilvl="1">
      <w:start w:val="1"/>
      <w:numFmt w:val="bullet"/>
      <w:lvlText w:val="◦"/>
      <w:lvlJc w:val="left"/>
      <w:pPr>
        <w:ind w:left="1080" w:hanging="360"/>
      </w:pPr>
      <w:rPr>
        <w:rFonts w:ascii="OpenSymbol" w:eastAsia="Times New Roman" w:hAnsi="OpenSymbol"/>
      </w:rPr>
    </w:lvl>
    <w:lvl w:ilvl="2">
      <w:start w:val="1"/>
      <w:numFmt w:val="bullet"/>
      <w:lvlText w:val="▪"/>
      <w:lvlJc w:val="left"/>
      <w:pPr>
        <w:ind w:left="1440" w:hanging="360"/>
      </w:pPr>
      <w:rPr>
        <w:rFonts w:ascii="OpenSymbol" w:eastAsia="Times New Roman" w:hAnsi="OpenSymbol"/>
      </w:rPr>
    </w:lvl>
    <w:lvl w:ilvl="3">
      <w:start w:val="1"/>
      <w:numFmt w:val="bullet"/>
      <w:lvlText w:val="•"/>
      <w:lvlJc w:val="left"/>
      <w:pPr>
        <w:ind w:left="1800" w:hanging="360"/>
      </w:pPr>
      <w:rPr>
        <w:rFonts w:ascii="OpenSymbol" w:eastAsia="Times New Roman" w:hAnsi="OpenSymbol"/>
      </w:rPr>
    </w:lvl>
    <w:lvl w:ilvl="4">
      <w:start w:val="1"/>
      <w:numFmt w:val="bullet"/>
      <w:lvlText w:val="◦"/>
      <w:lvlJc w:val="left"/>
      <w:pPr>
        <w:ind w:left="2160" w:hanging="360"/>
      </w:pPr>
      <w:rPr>
        <w:rFonts w:ascii="OpenSymbol" w:eastAsia="Times New Roman" w:hAnsi="OpenSymbol"/>
      </w:rPr>
    </w:lvl>
    <w:lvl w:ilvl="5">
      <w:start w:val="1"/>
      <w:numFmt w:val="bullet"/>
      <w:lvlText w:val="▪"/>
      <w:lvlJc w:val="left"/>
      <w:pPr>
        <w:ind w:left="2520" w:hanging="360"/>
      </w:pPr>
      <w:rPr>
        <w:rFonts w:ascii="OpenSymbol" w:eastAsia="Times New Roman" w:hAnsi="OpenSymbol"/>
      </w:rPr>
    </w:lvl>
    <w:lvl w:ilvl="6">
      <w:start w:val="1"/>
      <w:numFmt w:val="bullet"/>
      <w:lvlText w:val="•"/>
      <w:lvlJc w:val="left"/>
      <w:pPr>
        <w:ind w:left="2880" w:hanging="360"/>
      </w:pPr>
      <w:rPr>
        <w:rFonts w:ascii="OpenSymbol" w:eastAsia="Times New Roman" w:hAnsi="OpenSymbol"/>
      </w:rPr>
    </w:lvl>
    <w:lvl w:ilvl="7">
      <w:start w:val="1"/>
      <w:numFmt w:val="bullet"/>
      <w:lvlText w:val="◦"/>
      <w:lvlJc w:val="left"/>
      <w:pPr>
        <w:ind w:left="3240" w:hanging="360"/>
      </w:pPr>
      <w:rPr>
        <w:rFonts w:ascii="OpenSymbol" w:eastAsia="Times New Roman" w:hAnsi="OpenSymbol"/>
      </w:rPr>
    </w:lvl>
    <w:lvl w:ilvl="8">
      <w:start w:val="1"/>
      <w:numFmt w:val="bullet"/>
      <w:lvlText w:val="▪"/>
      <w:lvlJc w:val="left"/>
      <w:pPr>
        <w:ind w:left="3600" w:hanging="360"/>
      </w:pPr>
      <w:rPr>
        <w:rFonts w:ascii="OpenSymbol" w:eastAsia="Times New Roman" w:hAnsi="OpenSymbol"/>
      </w:rPr>
    </w:lvl>
  </w:abstractNum>
  <w:abstractNum w:abstractNumId="6" w15:restartNumberingAfterBreak="0">
    <w:nsid w:val="00000007"/>
    <w:multiLevelType w:val="multilevel"/>
    <w:tmpl w:val="00000007"/>
    <w:lvl w:ilvl="0">
      <w:start w:val="1"/>
      <w:numFmt w:val="bullet"/>
      <w:lvlText w:val="•"/>
      <w:lvlJc w:val="left"/>
      <w:pPr>
        <w:ind w:left="720" w:hanging="360"/>
      </w:pPr>
      <w:rPr>
        <w:rFonts w:ascii="OpenSymbol" w:eastAsia="Times New Roman" w:hAnsi="OpenSymbol"/>
      </w:rPr>
    </w:lvl>
    <w:lvl w:ilvl="1">
      <w:start w:val="1"/>
      <w:numFmt w:val="bullet"/>
      <w:lvlText w:val="◦"/>
      <w:lvlJc w:val="left"/>
      <w:pPr>
        <w:ind w:left="1080" w:hanging="360"/>
      </w:pPr>
      <w:rPr>
        <w:rFonts w:ascii="OpenSymbol" w:eastAsia="Times New Roman" w:hAnsi="OpenSymbol"/>
      </w:rPr>
    </w:lvl>
    <w:lvl w:ilvl="2">
      <w:start w:val="1"/>
      <w:numFmt w:val="bullet"/>
      <w:lvlText w:val="▪"/>
      <w:lvlJc w:val="left"/>
      <w:pPr>
        <w:ind w:left="1440" w:hanging="360"/>
      </w:pPr>
      <w:rPr>
        <w:rFonts w:ascii="OpenSymbol" w:eastAsia="Times New Roman" w:hAnsi="OpenSymbol"/>
      </w:rPr>
    </w:lvl>
    <w:lvl w:ilvl="3">
      <w:start w:val="1"/>
      <w:numFmt w:val="bullet"/>
      <w:lvlText w:val="•"/>
      <w:lvlJc w:val="left"/>
      <w:pPr>
        <w:ind w:left="1800" w:hanging="360"/>
      </w:pPr>
      <w:rPr>
        <w:rFonts w:ascii="OpenSymbol" w:eastAsia="Times New Roman" w:hAnsi="OpenSymbol"/>
      </w:rPr>
    </w:lvl>
    <w:lvl w:ilvl="4">
      <w:start w:val="1"/>
      <w:numFmt w:val="bullet"/>
      <w:lvlText w:val="◦"/>
      <w:lvlJc w:val="left"/>
      <w:pPr>
        <w:ind w:left="2160" w:hanging="360"/>
      </w:pPr>
      <w:rPr>
        <w:rFonts w:ascii="OpenSymbol" w:eastAsia="Times New Roman" w:hAnsi="OpenSymbol"/>
      </w:rPr>
    </w:lvl>
    <w:lvl w:ilvl="5">
      <w:start w:val="1"/>
      <w:numFmt w:val="bullet"/>
      <w:lvlText w:val="▪"/>
      <w:lvlJc w:val="left"/>
      <w:pPr>
        <w:ind w:left="2520" w:hanging="360"/>
      </w:pPr>
      <w:rPr>
        <w:rFonts w:ascii="OpenSymbol" w:eastAsia="Times New Roman" w:hAnsi="OpenSymbol"/>
      </w:rPr>
    </w:lvl>
    <w:lvl w:ilvl="6">
      <w:start w:val="1"/>
      <w:numFmt w:val="bullet"/>
      <w:lvlText w:val="•"/>
      <w:lvlJc w:val="left"/>
      <w:pPr>
        <w:ind w:left="2880" w:hanging="360"/>
      </w:pPr>
      <w:rPr>
        <w:rFonts w:ascii="OpenSymbol" w:eastAsia="Times New Roman" w:hAnsi="OpenSymbol"/>
      </w:rPr>
    </w:lvl>
    <w:lvl w:ilvl="7">
      <w:start w:val="1"/>
      <w:numFmt w:val="bullet"/>
      <w:lvlText w:val="◦"/>
      <w:lvlJc w:val="left"/>
      <w:pPr>
        <w:ind w:left="3240" w:hanging="360"/>
      </w:pPr>
      <w:rPr>
        <w:rFonts w:ascii="OpenSymbol" w:eastAsia="Times New Roman" w:hAnsi="OpenSymbol"/>
      </w:rPr>
    </w:lvl>
    <w:lvl w:ilvl="8">
      <w:start w:val="1"/>
      <w:numFmt w:val="bullet"/>
      <w:lvlText w:val="▪"/>
      <w:lvlJc w:val="left"/>
      <w:pPr>
        <w:ind w:left="3600" w:hanging="360"/>
      </w:pPr>
      <w:rPr>
        <w:rFonts w:ascii="OpenSymbol" w:eastAsia="Times New Roman" w:hAnsi="OpenSymbol"/>
      </w:rPr>
    </w:lvl>
  </w:abstractNum>
  <w:abstractNum w:abstractNumId="7" w15:restartNumberingAfterBreak="0">
    <w:nsid w:val="00000008"/>
    <w:multiLevelType w:val="multilevel"/>
    <w:tmpl w:val="00000008"/>
    <w:lvl w:ilvl="0">
      <w:start w:val="1"/>
      <w:numFmt w:val="bullet"/>
      <w:lvlText w:val="•"/>
      <w:lvlJc w:val="left"/>
      <w:pPr>
        <w:ind w:left="720" w:hanging="360"/>
      </w:pPr>
      <w:rPr>
        <w:rFonts w:ascii="OpenSymbol" w:eastAsia="Times New Roman" w:hAnsi="OpenSymbol"/>
      </w:rPr>
    </w:lvl>
    <w:lvl w:ilvl="1">
      <w:start w:val="1"/>
      <w:numFmt w:val="bullet"/>
      <w:lvlText w:val="◦"/>
      <w:lvlJc w:val="left"/>
      <w:pPr>
        <w:ind w:left="1080" w:hanging="360"/>
      </w:pPr>
      <w:rPr>
        <w:rFonts w:ascii="OpenSymbol" w:eastAsia="Times New Roman" w:hAnsi="OpenSymbol"/>
      </w:rPr>
    </w:lvl>
    <w:lvl w:ilvl="2">
      <w:start w:val="1"/>
      <w:numFmt w:val="bullet"/>
      <w:lvlText w:val="▪"/>
      <w:lvlJc w:val="left"/>
      <w:pPr>
        <w:ind w:left="1440" w:hanging="360"/>
      </w:pPr>
      <w:rPr>
        <w:rFonts w:ascii="OpenSymbol" w:eastAsia="Times New Roman" w:hAnsi="OpenSymbol"/>
      </w:rPr>
    </w:lvl>
    <w:lvl w:ilvl="3">
      <w:start w:val="1"/>
      <w:numFmt w:val="bullet"/>
      <w:lvlText w:val="•"/>
      <w:lvlJc w:val="left"/>
      <w:pPr>
        <w:ind w:left="1800" w:hanging="360"/>
      </w:pPr>
      <w:rPr>
        <w:rFonts w:ascii="OpenSymbol" w:eastAsia="Times New Roman" w:hAnsi="OpenSymbol"/>
      </w:rPr>
    </w:lvl>
    <w:lvl w:ilvl="4">
      <w:start w:val="1"/>
      <w:numFmt w:val="bullet"/>
      <w:lvlText w:val="◦"/>
      <w:lvlJc w:val="left"/>
      <w:pPr>
        <w:ind w:left="2160" w:hanging="360"/>
      </w:pPr>
      <w:rPr>
        <w:rFonts w:ascii="OpenSymbol" w:eastAsia="Times New Roman" w:hAnsi="OpenSymbol"/>
      </w:rPr>
    </w:lvl>
    <w:lvl w:ilvl="5">
      <w:start w:val="1"/>
      <w:numFmt w:val="bullet"/>
      <w:lvlText w:val="▪"/>
      <w:lvlJc w:val="left"/>
      <w:pPr>
        <w:ind w:left="2520" w:hanging="360"/>
      </w:pPr>
      <w:rPr>
        <w:rFonts w:ascii="OpenSymbol" w:eastAsia="Times New Roman" w:hAnsi="OpenSymbol"/>
      </w:rPr>
    </w:lvl>
    <w:lvl w:ilvl="6">
      <w:start w:val="1"/>
      <w:numFmt w:val="bullet"/>
      <w:lvlText w:val="•"/>
      <w:lvlJc w:val="left"/>
      <w:pPr>
        <w:ind w:left="2880" w:hanging="360"/>
      </w:pPr>
      <w:rPr>
        <w:rFonts w:ascii="OpenSymbol" w:eastAsia="Times New Roman" w:hAnsi="OpenSymbol"/>
      </w:rPr>
    </w:lvl>
    <w:lvl w:ilvl="7">
      <w:start w:val="1"/>
      <w:numFmt w:val="bullet"/>
      <w:lvlText w:val="◦"/>
      <w:lvlJc w:val="left"/>
      <w:pPr>
        <w:ind w:left="3240" w:hanging="360"/>
      </w:pPr>
      <w:rPr>
        <w:rFonts w:ascii="OpenSymbol" w:eastAsia="Times New Roman" w:hAnsi="OpenSymbol"/>
      </w:rPr>
    </w:lvl>
    <w:lvl w:ilvl="8">
      <w:start w:val="1"/>
      <w:numFmt w:val="bullet"/>
      <w:lvlText w:val="▪"/>
      <w:lvlJc w:val="left"/>
      <w:pPr>
        <w:ind w:left="3600" w:hanging="360"/>
      </w:pPr>
      <w:rPr>
        <w:rFonts w:ascii="OpenSymbol" w:eastAsia="Times New Roman" w:hAnsi="OpenSymbol"/>
      </w:rPr>
    </w:lvl>
  </w:abstractNum>
  <w:abstractNum w:abstractNumId="8" w15:restartNumberingAfterBreak="0">
    <w:nsid w:val="00000009"/>
    <w:multiLevelType w:val="multilevel"/>
    <w:tmpl w:val="00000009"/>
    <w:lvl w:ilvl="0">
      <w:start w:val="1"/>
      <w:numFmt w:val="bullet"/>
      <w:lvlText w:val="•"/>
      <w:lvlJc w:val="left"/>
      <w:pPr>
        <w:ind w:left="720" w:hanging="360"/>
      </w:pPr>
      <w:rPr>
        <w:rFonts w:ascii="OpenSymbol" w:eastAsia="Times New Roman" w:hAnsi="OpenSymbol"/>
      </w:rPr>
    </w:lvl>
    <w:lvl w:ilvl="1">
      <w:start w:val="1"/>
      <w:numFmt w:val="bullet"/>
      <w:lvlText w:val="◦"/>
      <w:lvlJc w:val="left"/>
      <w:pPr>
        <w:ind w:left="1080" w:hanging="360"/>
      </w:pPr>
      <w:rPr>
        <w:rFonts w:ascii="OpenSymbol" w:eastAsia="Times New Roman" w:hAnsi="OpenSymbol"/>
      </w:rPr>
    </w:lvl>
    <w:lvl w:ilvl="2">
      <w:start w:val="1"/>
      <w:numFmt w:val="bullet"/>
      <w:lvlText w:val="▪"/>
      <w:lvlJc w:val="left"/>
      <w:pPr>
        <w:ind w:left="1440" w:hanging="360"/>
      </w:pPr>
      <w:rPr>
        <w:rFonts w:ascii="OpenSymbol" w:eastAsia="Times New Roman" w:hAnsi="OpenSymbol"/>
      </w:rPr>
    </w:lvl>
    <w:lvl w:ilvl="3">
      <w:start w:val="1"/>
      <w:numFmt w:val="bullet"/>
      <w:lvlText w:val="•"/>
      <w:lvlJc w:val="left"/>
      <w:pPr>
        <w:ind w:left="1800" w:hanging="360"/>
      </w:pPr>
      <w:rPr>
        <w:rFonts w:ascii="OpenSymbol" w:eastAsia="Times New Roman" w:hAnsi="OpenSymbol"/>
      </w:rPr>
    </w:lvl>
    <w:lvl w:ilvl="4">
      <w:start w:val="1"/>
      <w:numFmt w:val="bullet"/>
      <w:lvlText w:val="◦"/>
      <w:lvlJc w:val="left"/>
      <w:pPr>
        <w:ind w:left="2160" w:hanging="360"/>
      </w:pPr>
      <w:rPr>
        <w:rFonts w:ascii="OpenSymbol" w:eastAsia="Times New Roman" w:hAnsi="OpenSymbol"/>
      </w:rPr>
    </w:lvl>
    <w:lvl w:ilvl="5">
      <w:start w:val="1"/>
      <w:numFmt w:val="bullet"/>
      <w:lvlText w:val="▪"/>
      <w:lvlJc w:val="left"/>
      <w:pPr>
        <w:ind w:left="2520" w:hanging="360"/>
      </w:pPr>
      <w:rPr>
        <w:rFonts w:ascii="OpenSymbol" w:eastAsia="Times New Roman" w:hAnsi="OpenSymbol"/>
      </w:rPr>
    </w:lvl>
    <w:lvl w:ilvl="6">
      <w:start w:val="1"/>
      <w:numFmt w:val="bullet"/>
      <w:lvlText w:val="•"/>
      <w:lvlJc w:val="left"/>
      <w:pPr>
        <w:ind w:left="2880" w:hanging="360"/>
      </w:pPr>
      <w:rPr>
        <w:rFonts w:ascii="OpenSymbol" w:eastAsia="Times New Roman" w:hAnsi="OpenSymbol"/>
      </w:rPr>
    </w:lvl>
    <w:lvl w:ilvl="7">
      <w:start w:val="1"/>
      <w:numFmt w:val="bullet"/>
      <w:lvlText w:val="◦"/>
      <w:lvlJc w:val="left"/>
      <w:pPr>
        <w:ind w:left="3240" w:hanging="360"/>
      </w:pPr>
      <w:rPr>
        <w:rFonts w:ascii="OpenSymbol" w:eastAsia="Times New Roman" w:hAnsi="OpenSymbol"/>
      </w:rPr>
    </w:lvl>
    <w:lvl w:ilvl="8">
      <w:start w:val="1"/>
      <w:numFmt w:val="bullet"/>
      <w:lvlText w:val="▪"/>
      <w:lvlJc w:val="left"/>
      <w:pPr>
        <w:ind w:left="3600" w:hanging="360"/>
      </w:pPr>
      <w:rPr>
        <w:rFonts w:ascii="OpenSymbol" w:eastAsia="Times New Roman" w:hAnsi="OpenSymbol"/>
      </w:rPr>
    </w:lvl>
  </w:abstractNum>
  <w:abstractNum w:abstractNumId="9" w15:restartNumberingAfterBreak="0">
    <w:nsid w:val="0000000A"/>
    <w:multiLevelType w:val="multilevel"/>
    <w:tmpl w:val="0000000A"/>
    <w:lvl w:ilvl="0">
      <w:start w:val="1"/>
      <w:numFmt w:val="bullet"/>
      <w:lvlText w:val="•"/>
      <w:lvlJc w:val="left"/>
      <w:pPr>
        <w:ind w:left="720" w:hanging="360"/>
      </w:pPr>
      <w:rPr>
        <w:rFonts w:ascii="OpenSymbol" w:eastAsia="Times New Roman" w:hAnsi="OpenSymbol"/>
      </w:rPr>
    </w:lvl>
    <w:lvl w:ilvl="1">
      <w:start w:val="1"/>
      <w:numFmt w:val="bullet"/>
      <w:lvlText w:val="◦"/>
      <w:lvlJc w:val="left"/>
      <w:pPr>
        <w:ind w:left="1080" w:hanging="360"/>
      </w:pPr>
      <w:rPr>
        <w:rFonts w:ascii="OpenSymbol" w:eastAsia="Times New Roman" w:hAnsi="OpenSymbol"/>
      </w:rPr>
    </w:lvl>
    <w:lvl w:ilvl="2">
      <w:start w:val="1"/>
      <w:numFmt w:val="bullet"/>
      <w:lvlText w:val="▪"/>
      <w:lvlJc w:val="left"/>
      <w:pPr>
        <w:ind w:left="1440" w:hanging="360"/>
      </w:pPr>
      <w:rPr>
        <w:rFonts w:ascii="OpenSymbol" w:eastAsia="Times New Roman" w:hAnsi="OpenSymbol"/>
      </w:rPr>
    </w:lvl>
    <w:lvl w:ilvl="3">
      <w:start w:val="1"/>
      <w:numFmt w:val="bullet"/>
      <w:lvlText w:val="•"/>
      <w:lvlJc w:val="left"/>
      <w:pPr>
        <w:ind w:left="1800" w:hanging="360"/>
      </w:pPr>
      <w:rPr>
        <w:rFonts w:ascii="OpenSymbol" w:eastAsia="Times New Roman" w:hAnsi="OpenSymbol"/>
      </w:rPr>
    </w:lvl>
    <w:lvl w:ilvl="4">
      <w:start w:val="1"/>
      <w:numFmt w:val="bullet"/>
      <w:lvlText w:val="◦"/>
      <w:lvlJc w:val="left"/>
      <w:pPr>
        <w:ind w:left="2160" w:hanging="360"/>
      </w:pPr>
      <w:rPr>
        <w:rFonts w:ascii="OpenSymbol" w:eastAsia="Times New Roman" w:hAnsi="OpenSymbol"/>
      </w:rPr>
    </w:lvl>
    <w:lvl w:ilvl="5">
      <w:start w:val="1"/>
      <w:numFmt w:val="bullet"/>
      <w:lvlText w:val="▪"/>
      <w:lvlJc w:val="left"/>
      <w:pPr>
        <w:ind w:left="2520" w:hanging="360"/>
      </w:pPr>
      <w:rPr>
        <w:rFonts w:ascii="OpenSymbol" w:eastAsia="Times New Roman" w:hAnsi="OpenSymbol"/>
      </w:rPr>
    </w:lvl>
    <w:lvl w:ilvl="6">
      <w:start w:val="1"/>
      <w:numFmt w:val="bullet"/>
      <w:lvlText w:val="•"/>
      <w:lvlJc w:val="left"/>
      <w:pPr>
        <w:ind w:left="2880" w:hanging="360"/>
      </w:pPr>
      <w:rPr>
        <w:rFonts w:ascii="OpenSymbol" w:eastAsia="Times New Roman" w:hAnsi="OpenSymbol"/>
      </w:rPr>
    </w:lvl>
    <w:lvl w:ilvl="7">
      <w:start w:val="1"/>
      <w:numFmt w:val="bullet"/>
      <w:lvlText w:val="◦"/>
      <w:lvlJc w:val="left"/>
      <w:pPr>
        <w:ind w:left="3240" w:hanging="360"/>
      </w:pPr>
      <w:rPr>
        <w:rFonts w:ascii="OpenSymbol" w:eastAsia="Times New Roman" w:hAnsi="OpenSymbol"/>
      </w:rPr>
    </w:lvl>
    <w:lvl w:ilvl="8">
      <w:start w:val="1"/>
      <w:numFmt w:val="bullet"/>
      <w:lvlText w:val="▪"/>
      <w:lvlJc w:val="left"/>
      <w:pPr>
        <w:ind w:left="3600" w:hanging="360"/>
      </w:pPr>
      <w:rPr>
        <w:rFonts w:ascii="OpenSymbol" w:eastAsia="Times New Roman" w:hAnsi="OpenSymbol"/>
      </w:rPr>
    </w:lvl>
  </w:abstractNum>
  <w:abstractNum w:abstractNumId="10" w15:restartNumberingAfterBreak="0">
    <w:nsid w:val="07377D5D"/>
    <w:multiLevelType w:val="hybridMultilevel"/>
    <w:tmpl w:val="758E5C02"/>
    <w:lvl w:ilvl="0" w:tplc="10090001">
      <w:start w:val="1"/>
      <w:numFmt w:val="bullet"/>
      <w:lvlText w:val=""/>
      <w:lvlJc w:val="left"/>
      <w:pPr>
        <w:ind w:left="810" w:hanging="360"/>
      </w:pPr>
      <w:rPr>
        <w:rFonts w:ascii="Symbol" w:hAnsi="Symbol" w:hint="default"/>
      </w:rPr>
    </w:lvl>
    <w:lvl w:ilvl="1" w:tplc="10090003" w:tentative="1">
      <w:start w:val="1"/>
      <w:numFmt w:val="bullet"/>
      <w:lvlText w:val="o"/>
      <w:lvlJc w:val="left"/>
      <w:pPr>
        <w:ind w:left="1530" w:hanging="360"/>
      </w:pPr>
      <w:rPr>
        <w:rFonts w:ascii="Courier New" w:hAnsi="Courier New" w:hint="default"/>
      </w:rPr>
    </w:lvl>
    <w:lvl w:ilvl="2" w:tplc="10090005" w:tentative="1">
      <w:start w:val="1"/>
      <w:numFmt w:val="bullet"/>
      <w:lvlText w:val=""/>
      <w:lvlJc w:val="left"/>
      <w:pPr>
        <w:ind w:left="2250" w:hanging="360"/>
      </w:pPr>
      <w:rPr>
        <w:rFonts w:ascii="Wingdings" w:hAnsi="Wingdings" w:hint="default"/>
      </w:rPr>
    </w:lvl>
    <w:lvl w:ilvl="3" w:tplc="10090001" w:tentative="1">
      <w:start w:val="1"/>
      <w:numFmt w:val="bullet"/>
      <w:lvlText w:val=""/>
      <w:lvlJc w:val="left"/>
      <w:pPr>
        <w:ind w:left="2970" w:hanging="360"/>
      </w:pPr>
      <w:rPr>
        <w:rFonts w:ascii="Symbol" w:hAnsi="Symbol" w:hint="default"/>
      </w:rPr>
    </w:lvl>
    <w:lvl w:ilvl="4" w:tplc="10090003" w:tentative="1">
      <w:start w:val="1"/>
      <w:numFmt w:val="bullet"/>
      <w:lvlText w:val="o"/>
      <w:lvlJc w:val="left"/>
      <w:pPr>
        <w:ind w:left="3690" w:hanging="360"/>
      </w:pPr>
      <w:rPr>
        <w:rFonts w:ascii="Courier New" w:hAnsi="Courier New" w:hint="default"/>
      </w:rPr>
    </w:lvl>
    <w:lvl w:ilvl="5" w:tplc="10090005" w:tentative="1">
      <w:start w:val="1"/>
      <w:numFmt w:val="bullet"/>
      <w:lvlText w:val=""/>
      <w:lvlJc w:val="left"/>
      <w:pPr>
        <w:ind w:left="4410" w:hanging="360"/>
      </w:pPr>
      <w:rPr>
        <w:rFonts w:ascii="Wingdings" w:hAnsi="Wingdings" w:hint="default"/>
      </w:rPr>
    </w:lvl>
    <w:lvl w:ilvl="6" w:tplc="10090001" w:tentative="1">
      <w:start w:val="1"/>
      <w:numFmt w:val="bullet"/>
      <w:lvlText w:val=""/>
      <w:lvlJc w:val="left"/>
      <w:pPr>
        <w:ind w:left="5130" w:hanging="360"/>
      </w:pPr>
      <w:rPr>
        <w:rFonts w:ascii="Symbol" w:hAnsi="Symbol" w:hint="default"/>
      </w:rPr>
    </w:lvl>
    <w:lvl w:ilvl="7" w:tplc="10090003" w:tentative="1">
      <w:start w:val="1"/>
      <w:numFmt w:val="bullet"/>
      <w:lvlText w:val="o"/>
      <w:lvlJc w:val="left"/>
      <w:pPr>
        <w:ind w:left="5850" w:hanging="360"/>
      </w:pPr>
      <w:rPr>
        <w:rFonts w:ascii="Courier New" w:hAnsi="Courier New" w:hint="default"/>
      </w:rPr>
    </w:lvl>
    <w:lvl w:ilvl="8" w:tplc="10090005" w:tentative="1">
      <w:start w:val="1"/>
      <w:numFmt w:val="bullet"/>
      <w:lvlText w:val=""/>
      <w:lvlJc w:val="left"/>
      <w:pPr>
        <w:ind w:left="6570" w:hanging="360"/>
      </w:pPr>
      <w:rPr>
        <w:rFonts w:ascii="Wingdings" w:hAnsi="Wingdings" w:hint="default"/>
      </w:rPr>
    </w:lvl>
  </w:abstractNum>
  <w:abstractNum w:abstractNumId="11" w15:restartNumberingAfterBreak="0">
    <w:nsid w:val="180356CE"/>
    <w:multiLevelType w:val="hybridMultilevel"/>
    <w:tmpl w:val="96B05166"/>
    <w:lvl w:ilvl="0" w:tplc="1009000F">
      <w:start w:val="1"/>
      <w:numFmt w:val="decimal"/>
      <w:lvlText w:val="%1."/>
      <w:lvlJc w:val="left"/>
      <w:pPr>
        <w:ind w:left="720" w:hanging="36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2" w15:restartNumberingAfterBreak="0">
    <w:nsid w:val="22152B7B"/>
    <w:multiLevelType w:val="hybridMultilevel"/>
    <w:tmpl w:val="96B05166"/>
    <w:lvl w:ilvl="0" w:tplc="1009000F">
      <w:start w:val="1"/>
      <w:numFmt w:val="decimal"/>
      <w:lvlText w:val="%1."/>
      <w:lvlJc w:val="left"/>
      <w:pPr>
        <w:ind w:left="720" w:hanging="36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3" w15:restartNumberingAfterBreak="0">
    <w:nsid w:val="29A436A6"/>
    <w:multiLevelType w:val="hybridMultilevel"/>
    <w:tmpl w:val="5E543292"/>
    <w:lvl w:ilvl="0" w:tplc="10090019">
      <w:start w:val="1"/>
      <w:numFmt w:val="lowerLetter"/>
      <w:lvlText w:val="%1."/>
      <w:lvlJc w:val="left"/>
      <w:pPr>
        <w:ind w:left="1440" w:hanging="360"/>
      </w:pPr>
      <w:rPr>
        <w:rFonts w:cs="Times New Roman"/>
      </w:rPr>
    </w:lvl>
    <w:lvl w:ilvl="1" w:tplc="10090019">
      <w:start w:val="1"/>
      <w:numFmt w:val="lowerLetter"/>
      <w:lvlText w:val="%2."/>
      <w:lvlJc w:val="left"/>
      <w:pPr>
        <w:ind w:left="2160" w:hanging="360"/>
      </w:pPr>
      <w:rPr>
        <w:rFonts w:cs="Times New Roman"/>
      </w:rPr>
    </w:lvl>
    <w:lvl w:ilvl="2" w:tplc="1009001B" w:tentative="1">
      <w:start w:val="1"/>
      <w:numFmt w:val="lowerRoman"/>
      <w:lvlText w:val="%3."/>
      <w:lvlJc w:val="right"/>
      <w:pPr>
        <w:ind w:left="2880" w:hanging="180"/>
      </w:pPr>
      <w:rPr>
        <w:rFonts w:cs="Times New Roman"/>
      </w:rPr>
    </w:lvl>
    <w:lvl w:ilvl="3" w:tplc="1009000F" w:tentative="1">
      <w:start w:val="1"/>
      <w:numFmt w:val="decimal"/>
      <w:lvlText w:val="%4."/>
      <w:lvlJc w:val="left"/>
      <w:pPr>
        <w:ind w:left="3600" w:hanging="360"/>
      </w:pPr>
      <w:rPr>
        <w:rFonts w:cs="Times New Roman"/>
      </w:rPr>
    </w:lvl>
    <w:lvl w:ilvl="4" w:tplc="10090019" w:tentative="1">
      <w:start w:val="1"/>
      <w:numFmt w:val="lowerLetter"/>
      <w:lvlText w:val="%5."/>
      <w:lvlJc w:val="left"/>
      <w:pPr>
        <w:ind w:left="4320" w:hanging="360"/>
      </w:pPr>
      <w:rPr>
        <w:rFonts w:cs="Times New Roman"/>
      </w:rPr>
    </w:lvl>
    <w:lvl w:ilvl="5" w:tplc="1009001B" w:tentative="1">
      <w:start w:val="1"/>
      <w:numFmt w:val="lowerRoman"/>
      <w:lvlText w:val="%6."/>
      <w:lvlJc w:val="right"/>
      <w:pPr>
        <w:ind w:left="5040" w:hanging="180"/>
      </w:pPr>
      <w:rPr>
        <w:rFonts w:cs="Times New Roman"/>
      </w:rPr>
    </w:lvl>
    <w:lvl w:ilvl="6" w:tplc="1009000F" w:tentative="1">
      <w:start w:val="1"/>
      <w:numFmt w:val="decimal"/>
      <w:lvlText w:val="%7."/>
      <w:lvlJc w:val="left"/>
      <w:pPr>
        <w:ind w:left="5760" w:hanging="360"/>
      </w:pPr>
      <w:rPr>
        <w:rFonts w:cs="Times New Roman"/>
      </w:rPr>
    </w:lvl>
    <w:lvl w:ilvl="7" w:tplc="10090019" w:tentative="1">
      <w:start w:val="1"/>
      <w:numFmt w:val="lowerLetter"/>
      <w:lvlText w:val="%8."/>
      <w:lvlJc w:val="left"/>
      <w:pPr>
        <w:ind w:left="6480" w:hanging="360"/>
      </w:pPr>
      <w:rPr>
        <w:rFonts w:cs="Times New Roman"/>
      </w:rPr>
    </w:lvl>
    <w:lvl w:ilvl="8" w:tplc="1009001B" w:tentative="1">
      <w:start w:val="1"/>
      <w:numFmt w:val="lowerRoman"/>
      <w:lvlText w:val="%9."/>
      <w:lvlJc w:val="right"/>
      <w:pPr>
        <w:ind w:left="7200" w:hanging="180"/>
      </w:pPr>
      <w:rPr>
        <w:rFonts w:cs="Times New Roman"/>
      </w:rPr>
    </w:lvl>
  </w:abstractNum>
  <w:abstractNum w:abstractNumId="14" w15:restartNumberingAfterBreak="0">
    <w:nsid w:val="427C4081"/>
    <w:multiLevelType w:val="hybridMultilevel"/>
    <w:tmpl w:val="CEB0E3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2CC5389"/>
    <w:multiLevelType w:val="hybridMultilevel"/>
    <w:tmpl w:val="E7183A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1971F77"/>
    <w:multiLevelType w:val="hybridMultilevel"/>
    <w:tmpl w:val="C89A7762"/>
    <w:lvl w:ilvl="0" w:tplc="1009000F">
      <w:start w:val="1"/>
      <w:numFmt w:val="decimal"/>
      <w:lvlText w:val="%1."/>
      <w:lvlJc w:val="left"/>
      <w:pPr>
        <w:ind w:left="720" w:hanging="36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7" w15:restartNumberingAfterBreak="0">
    <w:nsid w:val="66EF3774"/>
    <w:multiLevelType w:val="hybridMultilevel"/>
    <w:tmpl w:val="BFC6BCB4"/>
    <w:lvl w:ilvl="0" w:tplc="1009001B">
      <w:start w:val="1"/>
      <w:numFmt w:val="lowerRoman"/>
      <w:lvlText w:val="%1."/>
      <w:lvlJc w:val="right"/>
      <w:pPr>
        <w:ind w:left="2340" w:hanging="360"/>
      </w:pPr>
      <w:rPr>
        <w:rFonts w:cs="Times New Roman"/>
      </w:rPr>
    </w:lvl>
    <w:lvl w:ilvl="1" w:tplc="10090019" w:tentative="1">
      <w:start w:val="1"/>
      <w:numFmt w:val="lowerLetter"/>
      <w:lvlText w:val="%2."/>
      <w:lvlJc w:val="left"/>
      <w:pPr>
        <w:ind w:left="3060" w:hanging="360"/>
      </w:pPr>
      <w:rPr>
        <w:rFonts w:cs="Times New Roman"/>
      </w:rPr>
    </w:lvl>
    <w:lvl w:ilvl="2" w:tplc="1009001B" w:tentative="1">
      <w:start w:val="1"/>
      <w:numFmt w:val="lowerRoman"/>
      <w:lvlText w:val="%3."/>
      <w:lvlJc w:val="right"/>
      <w:pPr>
        <w:ind w:left="3780" w:hanging="180"/>
      </w:pPr>
      <w:rPr>
        <w:rFonts w:cs="Times New Roman"/>
      </w:rPr>
    </w:lvl>
    <w:lvl w:ilvl="3" w:tplc="1009000F" w:tentative="1">
      <w:start w:val="1"/>
      <w:numFmt w:val="decimal"/>
      <w:lvlText w:val="%4."/>
      <w:lvlJc w:val="left"/>
      <w:pPr>
        <w:ind w:left="4500" w:hanging="360"/>
      </w:pPr>
      <w:rPr>
        <w:rFonts w:cs="Times New Roman"/>
      </w:rPr>
    </w:lvl>
    <w:lvl w:ilvl="4" w:tplc="10090019" w:tentative="1">
      <w:start w:val="1"/>
      <w:numFmt w:val="lowerLetter"/>
      <w:lvlText w:val="%5."/>
      <w:lvlJc w:val="left"/>
      <w:pPr>
        <w:ind w:left="5220" w:hanging="360"/>
      </w:pPr>
      <w:rPr>
        <w:rFonts w:cs="Times New Roman"/>
      </w:rPr>
    </w:lvl>
    <w:lvl w:ilvl="5" w:tplc="1009001B" w:tentative="1">
      <w:start w:val="1"/>
      <w:numFmt w:val="lowerRoman"/>
      <w:lvlText w:val="%6."/>
      <w:lvlJc w:val="right"/>
      <w:pPr>
        <w:ind w:left="5940" w:hanging="180"/>
      </w:pPr>
      <w:rPr>
        <w:rFonts w:cs="Times New Roman"/>
      </w:rPr>
    </w:lvl>
    <w:lvl w:ilvl="6" w:tplc="1009000F" w:tentative="1">
      <w:start w:val="1"/>
      <w:numFmt w:val="decimal"/>
      <w:lvlText w:val="%7."/>
      <w:lvlJc w:val="left"/>
      <w:pPr>
        <w:ind w:left="6660" w:hanging="360"/>
      </w:pPr>
      <w:rPr>
        <w:rFonts w:cs="Times New Roman"/>
      </w:rPr>
    </w:lvl>
    <w:lvl w:ilvl="7" w:tplc="10090019" w:tentative="1">
      <w:start w:val="1"/>
      <w:numFmt w:val="lowerLetter"/>
      <w:lvlText w:val="%8."/>
      <w:lvlJc w:val="left"/>
      <w:pPr>
        <w:ind w:left="7380" w:hanging="360"/>
      </w:pPr>
      <w:rPr>
        <w:rFonts w:cs="Times New Roman"/>
      </w:rPr>
    </w:lvl>
    <w:lvl w:ilvl="8" w:tplc="1009001B" w:tentative="1">
      <w:start w:val="1"/>
      <w:numFmt w:val="lowerRoman"/>
      <w:lvlText w:val="%9."/>
      <w:lvlJc w:val="right"/>
      <w:pPr>
        <w:ind w:left="8100" w:hanging="180"/>
      </w:pPr>
      <w:rPr>
        <w:rFonts w:cs="Times New Roman"/>
      </w:rPr>
    </w:lvl>
  </w:abstractNum>
  <w:abstractNum w:abstractNumId="18" w15:restartNumberingAfterBreak="0">
    <w:nsid w:val="7FE13FD0"/>
    <w:multiLevelType w:val="hybridMultilevel"/>
    <w:tmpl w:val="BFC6BCB4"/>
    <w:lvl w:ilvl="0" w:tplc="1009001B">
      <w:start w:val="1"/>
      <w:numFmt w:val="lowerRoman"/>
      <w:lvlText w:val="%1."/>
      <w:lvlJc w:val="right"/>
      <w:pPr>
        <w:ind w:left="2340" w:hanging="360"/>
      </w:pPr>
      <w:rPr>
        <w:rFonts w:cs="Times New Roman"/>
      </w:rPr>
    </w:lvl>
    <w:lvl w:ilvl="1" w:tplc="10090019" w:tentative="1">
      <w:start w:val="1"/>
      <w:numFmt w:val="lowerLetter"/>
      <w:lvlText w:val="%2."/>
      <w:lvlJc w:val="left"/>
      <w:pPr>
        <w:ind w:left="3060" w:hanging="360"/>
      </w:pPr>
      <w:rPr>
        <w:rFonts w:cs="Times New Roman"/>
      </w:rPr>
    </w:lvl>
    <w:lvl w:ilvl="2" w:tplc="1009001B" w:tentative="1">
      <w:start w:val="1"/>
      <w:numFmt w:val="lowerRoman"/>
      <w:lvlText w:val="%3."/>
      <w:lvlJc w:val="right"/>
      <w:pPr>
        <w:ind w:left="3780" w:hanging="180"/>
      </w:pPr>
      <w:rPr>
        <w:rFonts w:cs="Times New Roman"/>
      </w:rPr>
    </w:lvl>
    <w:lvl w:ilvl="3" w:tplc="1009000F" w:tentative="1">
      <w:start w:val="1"/>
      <w:numFmt w:val="decimal"/>
      <w:lvlText w:val="%4."/>
      <w:lvlJc w:val="left"/>
      <w:pPr>
        <w:ind w:left="4500" w:hanging="360"/>
      </w:pPr>
      <w:rPr>
        <w:rFonts w:cs="Times New Roman"/>
      </w:rPr>
    </w:lvl>
    <w:lvl w:ilvl="4" w:tplc="10090019" w:tentative="1">
      <w:start w:val="1"/>
      <w:numFmt w:val="lowerLetter"/>
      <w:lvlText w:val="%5."/>
      <w:lvlJc w:val="left"/>
      <w:pPr>
        <w:ind w:left="5220" w:hanging="360"/>
      </w:pPr>
      <w:rPr>
        <w:rFonts w:cs="Times New Roman"/>
      </w:rPr>
    </w:lvl>
    <w:lvl w:ilvl="5" w:tplc="1009001B" w:tentative="1">
      <w:start w:val="1"/>
      <w:numFmt w:val="lowerRoman"/>
      <w:lvlText w:val="%6."/>
      <w:lvlJc w:val="right"/>
      <w:pPr>
        <w:ind w:left="5940" w:hanging="180"/>
      </w:pPr>
      <w:rPr>
        <w:rFonts w:cs="Times New Roman"/>
      </w:rPr>
    </w:lvl>
    <w:lvl w:ilvl="6" w:tplc="1009000F" w:tentative="1">
      <w:start w:val="1"/>
      <w:numFmt w:val="decimal"/>
      <w:lvlText w:val="%7."/>
      <w:lvlJc w:val="left"/>
      <w:pPr>
        <w:ind w:left="6660" w:hanging="360"/>
      </w:pPr>
      <w:rPr>
        <w:rFonts w:cs="Times New Roman"/>
      </w:rPr>
    </w:lvl>
    <w:lvl w:ilvl="7" w:tplc="10090019" w:tentative="1">
      <w:start w:val="1"/>
      <w:numFmt w:val="lowerLetter"/>
      <w:lvlText w:val="%8."/>
      <w:lvlJc w:val="left"/>
      <w:pPr>
        <w:ind w:left="7380" w:hanging="360"/>
      </w:pPr>
      <w:rPr>
        <w:rFonts w:cs="Times New Roman"/>
      </w:rPr>
    </w:lvl>
    <w:lvl w:ilvl="8" w:tplc="1009001B" w:tentative="1">
      <w:start w:val="1"/>
      <w:numFmt w:val="lowerRoman"/>
      <w:lvlText w:val="%9."/>
      <w:lvlJc w:val="right"/>
      <w:pPr>
        <w:ind w:left="8100" w:hanging="180"/>
      </w:pPr>
      <w:rPr>
        <w:rFonts w:cs="Times New Roman"/>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2"/>
  </w:num>
  <w:num w:numId="12">
    <w:abstractNumId w:val="14"/>
  </w:num>
  <w:num w:numId="13">
    <w:abstractNumId w:val="15"/>
  </w:num>
  <w:num w:numId="14">
    <w:abstractNumId w:val="10"/>
  </w:num>
  <w:num w:numId="15">
    <w:abstractNumId w:val="16"/>
  </w:num>
  <w:num w:numId="16">
    <w:abstractNumId w:val="13"/>
  </w:num>
  <w:num w:numId="17">
    <w:abstractNumId w:val="18"/>
  </w:num>
  <w:num w:numId="18">
    <w:abstractNumId w:val="11"/>
  </w:num>
  <w:num w:numId="19">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vik, John">
    <w15:presenceInfo w15:providerId="AD" w15:userId="S-1-5-21-4126576257-2089597433-2743317633-1723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docVars>
    <w:docVar w:name="__Grammarly_42____i" w:val="H4sIAAAAAAAEAKtWckksSQxILCpxzi/NK1GyMqwFAAEhoTITAAAA"/>
    <w:docVar w:name="__Grammarly_42___1" w:val="H4sIAAAAAAAEAKtWcslP9kxRslIyNDY0MzI1MDc1MjQztzSzMDZR0lEKTi0uzszPAykwrgUA2tW6ciwAAAA="/>
  </w:docVars>
  <w:rsids>
    <w:rsidRoot w:val="00EE3115"/>
    <w:rsid w:val="00005590"/>
    <w:rsid w:val="0003602A"/>
    <w:rsid w:val="00044403"/>
    <w:rsid w:val="0005588D"/>
    <w:rsid w:val="000C202A"/>
    <w:rsid w:val="001025FC"/>
    <w:rsid w:val="00121D84"/>
    <w:rsid w:val="00123990"/>
    <w:rsid w:val="00131174"/>
    <w:rsid w:val="00141A42"/>
    <w:rsid w:val="00176671"/>
    <w:rsid w:val="0017713F"/>
    <w:rsid w:val="00181F36"/>
    <w:rsid w:val="001952C3"/>
    <w:rsid w:val="00220C19"/>
    <w:rsid w:val="00223E74"/>
    <w:rsid w:val="00241FF3"/>
    <w:rsid w:val="002658FA"/>
    <w:rsid w:val="002910BF"/>
    <w:rsid w:val="002C02DD"/>
    <w:rsid w:val="002D09DE"/>
    <w:rsid w:val="002E7A28"/>
    <w:rsid w:val="00326AC0"/>
    <w:rsid w:val="003467AD"/>
    <w:rsid w:val="00353ACF"/>
    <w:rsid w:val="00371BD9"/>
    <w:rsid w:val="00383893"/>
    <w:rsid w:val="00385B60"/>
    <w:rsid w:val="003E4C56"/>
    <w:rsid w:val="003F4DD1"/>
    <w:rsid w:val="00424A0F"/>
    <w:rsid w:val="00426314"/>
    <w:rsid w:val="00443B0C"/>
    <w:rsid w:val="00456DE3"/>
    <w:rsid w:val="004B7990"/>
    <w:rsid w:val="0051030C"/>
    <w:rsid w:val="0052136B"/>
    <w:rsid w:val="005641A3"/>
    <w:rsid w:val="0057350F"/>
    <w:rsid w:val="00590A67"/>
    <w:rsid w:val="00595F79"/>
    <w:rsid w:val="005D34FA"/>
    <w:rsid w:val="0061273B"/>
    <w:rsid w:val="006360D1"/>
    <w:rsid w:val="00655DAC"/>
    <w:rsid w:val="00670D99"/>
    <w:rsid w:val="00674266"/>
    <w:rsid w:val="006841B7"/>
    <w:rsid w:val="0069605B"/>
    <w:rsid w:val="006C0BED"/>
    <w:rsid w:val="00710045"/>
    <w:rsid w:val="00710991"/>
    <w:rsid w:val="00713F5E"/>
    <w:rsid w:val="007703BA"/>
    <w:rsid w:val="00792EFB"/>
    <w:rsid w:val="007B1E2E"/>
    <w:rsid w:val="007F0C28"/>
    <w:rsid w:val="008123B9"/>
    <w:rsid w:val="008201B9"/>
    <w:rsid w:val="008613BF"/>
    <w:rsid w:val="008713B4"/>
    <w:rsid w:val="008A1CF8"/>
    <w:rsid w:val="008A433C"/>
    <w:rsid w:val="008B2DD7"/>
    <w:rsid w:val="008C6555"/>
    <w:rsid w:val="008C7D34"/>
    <w:rsid w:val="008F6191"/>
    <w:rsid w:val="00900350"/>
    <w:rsid w:val="0091551D"/>
    <w:rsid w:val="009520CA"/>
    <w:rsid w:val="00960BBC"/>
    <w:rsid w:val="009B4410"/>
    <w:rsid w:val="009D05D9"/>
    <w:rsid w:val="009D24B9"/>
    <w:rsid w:val="009E027F"/>
    <w:rsid w:val="009F10C0"/>
    <w:rsid w:val="00AB176B"/>
    <w:rsid w:val="00AF121D"/>
    <w:rsid w:val="00B15C11"/>
    <w:rsid w:val="00B177C1"/>
    <w:rsid w:val="00B82D37"/>
    <w:rsid w:val="00B937E9"/>
    <w:rsid w:val="00BE25D8"/>
    <w:rsid w:val="00BE7D34"/>
    <w:rsid w:val="00BF4B69"/>
    <w:rsid w:val="00C2013E"/>
    <w:rsid w:val="00C25EF5"/>
    <w:rsid w:val="00C5527A"/>
    <w:rsid w:val="00C73771"/>
    <w:rsid w:val="00C82DD2"/>
    <w:rsid w:val="00C963C5"/>
    <w:rsid w:val="00CA2D9E"/>
    <w:rsid w:val="00CB7679"/>
    <w:rsid w:val="00CC5B63"/>
    <w:rsid w:val="00CE2ACD"/>
    <w:rsid w:val="00CE6A47"/>
    <w:rsid w:val="00D05DFA"/>
    <w:rsid w:val="00D06C1D"/>
    <w:rsid w:val="00D11F2F"/>
    <w:rsid w:val="00D24F0E"/>
    <w:rsid w:val="00D348A5"/>
    <w:rsid w:val="00D632F4"/>
    <w:rsid w:val="00D93A01"/>
    <w:rsid w:val="00DB3FAD"/>
    <w:rsid w:val="00DB43A3"/>
    <w:rsid w:val="00DE51D8"/>
    <w:rsid w:val="00DE67FE"/>
    <w:rsid w:val="00E1230E"/>
    <w:rsid w:val="00E1354F"/>
    <w:rsid w:val="00EB26F7"/>
    <w:rsid w:val="00EE3115"/>
    <w:rsid w:val="00F03EB3"/>
    <w:rsid w:val="00F13735"/>
    <w:rsid w:val="00F15CC1"/>
    <w:rsid w:val="00FB726C"/>
    <w:rsid w:val="00FC43EB"/>
    <w:rsid w:val="00FD24AE"/>
    <w:rsid w:val="00FD30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C21FF6C-91B6-428A-B44F-D9B848BFD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N w:val="0"/>
      <w:adjustRightInd w:val="0"/>
      <w:spacing w:after="0" w:line="240" w:lineRule="auto"/>
    </w:pPr>
    <w:rPr>
      <w:rFonts w:ascii="Liberation Serif" w:hAnsi="Liberation Serif" w:cs="Liberation Serif"/>
      <w:kern w:val="1"/>
      <w:sz w:val="24"/>
      <w:szCs w:val="24"/>
      <w:lang w:val="en-US" w:eastAsia="zh-CN" w:bidi="hi-IN"/>
    </w:rPr>
  </w:style>
  <w:style w:type="paragraph" w:styleId="Heading1">
    <w:name w:val="heading 1"/>
    <w:basedOn w:val="Heading"/>
    <w:next w:val="TextBody"/>
    <w:link w:val="Heading1Char"/>
    <w:uiPriority w:val="99"/>
    <w:qFormat/>
    <w:pPr>
      <w:outlineLvl w:val="0"/>
    </w:pPr>
    <w:rPr>
      <w:b/>
      <w:bCs/>
      <w:sz w:val="32"/>
      <w:szCs w:val="32"/>
    </w:rPr>
  </w:style>
  <w:style w:type="paragraph" w:styleId="Heading2">
    <w:name w:val="heading 2"/>
    <w:basedOn w:val="Heading"/>
    <w:next w:val="TextBody"/>
    <w:link w:val="Heading2Char"/>
    <w:uiPriority w:val="99"/>
    <w:qFormat/>
    <w:pPr>
      <w:numPr>
        <w:ilvl w:val="1"/>
      </w:numPr>
      <w:outlineLvl w:val="1"/>
    </w:pPr>
    <w:rPr>
      <w:b/>
      <w:bCs/>
      <w:i/>
      <w:iCs/>
    </w:rPr>
  </w:style>
  <w:style w:type="paragraph" w:styleId="Heading3">
    <w:name w:val="heading 3"/>
    <w:basedOn w:val="Heading"/>
    <w:next w:val="TextBody"/>
    <w:link w:val="Heading3Char"/>
    <w:uiPriority w:val="99"/>
    <w:qFormat/>
    <w:pPr>
      <w:numPr>
        <w:ilvl w:val="2"/>
      </w:numPr>
      <w:outlineLvl w:val="2"/>
    </w:pPr>
    <w:rPr>
      <w:b/>
      <w:bCs/>
    </w:rPr>
  </w:style>
  <w:style w:type="paragraph" w:styleId="Heading4">
    <w:name w:val="heading 4"/>
    <w:basedOn w:val="Normal"/>
    <w:next w:val="Normal"/>
    <w:link w:val="Heading4Char"/>
    <w:uiPriority w:val="9"/>
    <w:unhideWhenUsed/>
    <w:qFormat/>
    <w:rsid w:val="006360D1"/>
    <w:pPr>
      <w:keepNext/>
      <w:spacing w:before="240" w:after="60"/>
      <w:outlineLvl w:val="3"/>
    </w:pPr>
    <w:rPr>
      <w:rFonts w:ascii="Calibri" w:hAnsi="Calibri" w:cs="Mangal"/>
      <w:b/>
      <w:bCs/>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Mangal"/>
      <w:b/>
      <w:bCs/>
      <w:kern w:val="32"/>
      <w:sz w:val="29"/>
      <w:szCs w:val="29"/>
      <w:lang w:val="en-US" w:eastAsia="zh-CN" w:bidi="hi-IN"/>
    </w:rPr>
  </w:style>
  <w:style w:type="character" w:customStyle="1" w:styleId="Heading2Char">
    <w:name w:val="Heading 2 Char"/>
    <w:basedOn w:val="DefaultParagraphFont"/>
    <w:link w:val="Heading2"/>
    <w:uiPriority w:val="9"/>
    <w:semiHidden/>
    <w:locked/>
    <w:rPr>
      <w:rFonts w:asciiTheme="majorHAnsi" w:eastAsiaTheme="majorEastAsia" w:hAnsiTheme="majorHAnsi" w:cs="Mangal"/>
      <w:b/>
      <w:bCs/>
      <w:i/>
      <w:iCs/>
      <w:kern w:val="1"/>
      <w:sz w:val="25"/>
      <w:szCs w:val="25"/>
      <w:lang w:val="en-US" w:eastAsia="zh-CN" w:bidi="hi-IN"/>
    </w:rPr>
  </w:style>
  <w:style w:type="character" w:customStyle="1" w:styleId="Heading3Char">
    <w:name w:val="Heading 3 Char"/>
    <w:basedOn w:val="DefaultParagraphFont"/>
    <w:link w:val="Heading3"/>
    <w:uiPriority w:val="9"/>
    <w:semiHidden/>
    <w:locked/>
    <w:rPr>
      <w:rFonts w:asciiTheme="majorHAnsi" w:eastAsiaTheme="majorEastAsia" w:hAnsiTheme="majorHAnsi" w:cs="Mangal"/>
      <w:b/>
      <w:bCs/>
      <w:kern w:val="1"/>
      <w:sz w:val="23"/>
      <w:szCs w:val="23"/>
      <w:lang w:val="en-US" w:eastAsia="zh-CN" w:bidi="hi-IN"/>
    </w:rPr>
  </w:style>
  <w:style w:type="character" w:customStyle="1" w:styleId="Heading4Char">
    <w:name w:val="Heading 4 Char"/>
    <w:basedOn w:val="DefaultParagraphFont"/>
    <w:link w:val="Heading4"/>
    <w:uiPriority w:val="9"/>
    <w:locked/>
    <w:rsid w:val="006360D1"/>
    <w:rPr>
      <w:rFonts w:ascii="Calibri" w:hAnsi="Calibri" w:cs="Mangal"/>
      <w:b/>
      <w:bCs/>
      <w:kern w:val="1"/>
      <w:sz w:val="25"/>
      <w:szCs w:val="25"/>
      <w:lang w:val="en-US" w:eastAsia="zh-CN" w:bidi="hi-IN"/>
    </w:rPr>
  </w:style>
  <w:style w:type="character" w:customStyle="1" w:styleId="NumberingSymbols">
    <w:name w:val="Numbering Symbols"/>
    <w:uiPriority w:val="99"/>
  </w:style>
  <w:style w:type="character" w:customStyle="1" w:styleId="Bullets">
    <w:name w:val="Bullets"/>
    <w:uiPriority w:val="99"/>
    <w:rPr>
      <w:rFonts w:ascii="OpenSymbol" w:eastAsia="Times New Roman"/>
    </w:rPr>
  </w:style>
  <w:style w:type="paragraph" w:customStyle="1" w:styleId="Heading">
    <w:name w:val="Heading"/>
    <w:basedOn w:val="Normal"/>
    <w:next w:val="TextBody"/>
    <w:uiPriority w:val="99"/>
    <w:pPr>
      <w:keepNext/>
      <w:autoSpaceDE w:val="0"/>
      <w:spacing w:before="240" w:after="120"/>
    </w:pPr>
    <w:rPr>
      <w:rFonts w:ascii="Liberation Sans" w:eastAsia="Times New Roman" w:cs="Liberation Sans"/>
      <w:kern w:val="0"/>
      <w:sz w:val="28"/>
      <w:szCs w:val="28"/>
      <w:lang w:val="en-CA" w:eastAsia="en-CA" w:bidi="ar-SA"/>
    </w:rPr>
  </w:style>
  <w:style w:type="paragraph" w:customStyle="1" w:styleId="TextBody">
    <w:name w:val="Text Body"/>
    <w:basedOn w:val="Normal"/>
    <w:uiPriority w:val="99"/>
    <w:pPr>
      <w:autoSpaceDE w:val="0"/>
      <w:spacing w:after="120"/>
    </w:pPr>
    <w:rPr>
      <w:rFonts w:cs="Times New Roman"/>
      <w:kern w:val="0"/>
      <w:lang w:val="en-CA" w:eastAsia="en-CA" w:bidi="ar-SA"/>
    </w:rPr>
  </w:style>
  <w:style w:type="paragraph" w:styleId="List">
    <w:name w:val="List"/>
    <w:basedOn w:val="TextBody"/>
    <w:uiPriority w:val="99"/>
  </w:style>
  <w:style w:type="paragraph" w:styleId="Caption">
    <w:name w:val="caption"/>
    <w:basedOn w:val="Normal"/>
    <w:uiPriority w:val="99"/>
    <w:qFormat/>
    <w:pPr>
      <w:suppressLineNumbers/>
      <w:autoSpaceDE w:val="0"/>
      <w:spacing w:before="120" w:after="120"/>
    </w:pPr>
    <w:rPr>
      <w:rFonts w:cs="Times New Roman"/>
      <w:i/>
      <w:iCs/>
      <w:kern w:val="0"/>
      <w:lang w:val="en-CA" w:eastAsia="en-CA" w:bidi="ar-SA"/>
    </w:rPr>
  </w:style>
  <w:style w:type="paragraph" w:customStyle="1" w:styleId="Index">
    <w:name w:val="Index"/>
    <w:basedOn w:val="Normal"/>
    <w:uiPriority w:val="99"/>
    <w:pPr>
      <w:suppressLineNumbers/>
      <w:autoSpaceDE w:val="0"/>
    </w:pPr>
    <w:rPr>
      <w:rFonts w:cs="Times New Roman"/>
      <w:kern w:val="0"/>
      <w:lang w:val="en-CA" w:eastAsia="en-CA" w:bidi="ar-SA"/>
    </w:rPr>
  </w:style>
  <w:style w:type="paragraph" w:customStyle="1" w:styleId="TableContents">
    <w:name w:val="Table Contents"/>
    <w:basedOn w:val="Normal"/>
    <w:uiPriority w:val="99"/>
    <w:pPr>
      <w:suppressLineNumbers/>
      <w:autoSpaceDE w:val="0"/>
    </w:pPr>
    <w:rPr>
      <w:rFonts w:cs="Times New Roman"/>
      <w:kern w:val="0"/>
      <w:lang w:val="en-CA" w:eastAsia="en-CA" w:bidi="ar-SA"/>
    </w:rPr>
  </w:style>
  <w:style w:type="paragraph" w:customStyle="1" w:styleId="TableHeading">
    <w:name w:val="Table Heading"/>
    <w:basedOn w:val="TableContents"/>
    <w:uiPriority w:val="99"/>
    <w:pPr>
      <w:jc w:val="center"/>
    </w:pPr>
    <w:rPr>
      <w:b/>
      <w:bCs/>
    </w:rPr>
  </w:style>
  <w:style w:type="paragraph" w:customStyle="1" w:styleId="PreformattedText">
    <w:name w:val="Preformatted Text"/>
    <w:basedOn w:val="Normal"/>
    <w:uiPriority w:val="99"/>
    <w:pPr>
      <w:autoSpaceDE w:val="0"/>
    </w:pPr>
    <w:rPr>
      <w:rFonts w:ascii="DejaVu Sans Mono" w:eastAsia="Times New Roman" w:cs="DejaVu Sans Mono"/>
      <w:kern w:val="0"/>
      <w:sz w:val="20"/>
      <w:szCs w:val="20"/>
      <w:lang w:val="en-CA" w:eastAsia="en-CA" w:bidi="ar-SA"/>
    </w:rPr>
  </w:style>
  <w:style w:type="character" w:styleId="Hyperlink">
    <w:name w:val="Hyperlink"/>
    <w:basedOn w:val="DefaultParagraphFont"/>
    <w:uiPriority w:val="99"/>
    <w:unhideWhenUsed/>
    <w:rsid w:val="0005588D"/>
    <w:rPr>
      <w:rFonts w:cs="Times New Roman"/>
      <w:color w:val="0563C1" w:themeColor="hyperlink"/>
      <w:u w:val="single"/>
    </w:rPr>
  </w:style>
  <w:style w:type="paragraph" w:styleId="Title">
    <w:name w:val="Title"/>
    <w:basedOn w:val="Normal"/>
    <w:next w:val="Normal"/>
    <w:link w:val="TitleChar"/>
    <w:uiPriority w:val="10"/>
    <w:qFormat/>
    <w:rsid w:val="00005590"/>
    <w:pPr>
      <w:spacing w:before="240" w:after="60"/>
      <w:jc w:val="center"/>
      <w:outlineLvl w:val="0"/>
    </w:pPr>
    <w:rPr>
      <w:rFonts w:asciiTheme="majorHAnsi" w:eastAsiaTheme="majorEastAsia" w:hAnsiTheme="majorHAnsi" w:cs="Mangal"/>
      <w:b/>
      <w:bCs/>
      <w:kern w:val="28"/>
      <w:sz w:val="32"/>
      <w:szCs w:val="29"/>
    </w:rPr>
  </w:style>
  <w:style w:type="character" w:customStyle="1" w:styleId="TitleChar">
    <w:name w:val="Title Char"/>
    <w:basedOn w:val="DefaultParagraphFont"/>
    <w:link w:val="Title"/>
    <w:uiPriority w:val="10"/>
    <w:locked/>
    <w:rsid w:val="00005590"/>
    <w:rPr>
      <w:rFonts w:asciiTheme="majorHAnsi" w:eastAsiaTheme="majorEastAsia" w:hAnsiTheme="majorHAnsi" w:cs="Mangal"/>
      <w:b/>
      <w:bCs/>
      <w:kern w:val="28"/>
      <w:sz w:val="29"/>
      <w:szCs w:val="29"/>
      <w:lang w:val="en-US" w:eastAsia="zh-CN" w:bidi="hi-IN"/>
    </w:rPr>
  </w:style>
  <w:style w:type="character" w:styleId="FollowedHyperlink">
    <w:name w:val="FollowedHyperlink"/>
    <w:basedOn w:val="DefaultParagraphFont"/>
    <w:uiPriority w:val="99"/>
    <w:semiHidden/>
    <w:unhideWhenUsed/>
    <w:rsid w:val="002658FA"/>
    <w:rPr>
      <w:rFonts w:cs="Times New Roman"/>
      <w:color w:val="954F72" w:themeColor="followedHyperlink"/>
      <w:u w:val="single"/>
    </w:rPr>
  </w:style>
  <w:style w:type="paragraph" w:styleId="Revision">
    <w:name w:val="Revision"/>
    <w:hidden/>
    <w:uiPriority w:val="99"/>
    <w:semiHidden/>
    <w:rsid w:val="00F15CC1"/>
    <w:pPr>
      <w:spacing w:after="0" w:line="240" w:lineRule="auto"/>
    </w:pPr>
    <w:rPr>
      <w:rFonts w:ascii="Liberation Serif" w:hAnsi="Liberation Serif" w:cs="Mangal"/>
      <w:kern w:val="1"/>
      <w:sz w:val="24"/>
      <w:szCs w:val="21"/>
      <w:lang w:val="en-US" w:eastAsia="zh-CN" w:bidi="hi-IN"/>
    </w:rPr>
  </w:style>
  <w:style w:type="paragraph" w:styleId="BalloonText">
    <w:name w:val="Balloon Text"/>
    <w:basedOn w:val="Normal"/>
    <w:link w:val="BalloonTextChar"/>
    <w:uiPriority w:val="99"/>
    <w:semiHidden/>
    <w:unhideWhenUsed/>
    <w:rsid w:val="00F15CC1"/>
    <w:rPr>
      <w:rFonts w:ascii="Segoe UI" w:hAnsi="Segoe UI" w:cs="Mangal"/>
      <w:sz w:val="18"/>
      <w:szCs w:val="16"/>
    </w:rPr>
  </w:style>
  <w:style w:type="character" w:customStyle="1" w:styleId="BalloonTextChar">
    <w:name w:val="Balloon Text Char"/>
    <w:basedOn w:val="DefaultParagraphFont"/>
    <w:link w:val="BalloonText"/>
    <w:uiPriority w:val="99"/>
    <w:semiHidden/>
    <w:rsid w:val="00F15CC1"/>
    <w:rPr>
      <w:rFonts w:ascii="Segoe UI" w:hAnsi="Segoe UI" w:cs="Mangal"/>
      <w:kern w:val="1"/>
      <w:sz w:val="18"/>
      <w:szCs w:val="16"/>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th-salamanders.com/image-files/high-school-geometry-help-geometry-cheat-sheet-5-3d-shape-formulas.gif" TargetMode="External"/><Relationship Id="rId5" Type="http://schemas.openxmlformats.org/officeDocument/2006/relationships/hyperlink" Target="http://www.math-salamanders.com/image-files/geometry-terms-and-definitions-geometry-cheat-sheet-4-2d-shapes-formulas.gi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3</Pages>
  <Words>1068</Words>
  <Characters>5484</Characters>
  <Application>Microsoft Office Word</Application>
  <DocSecurity>0</DocSecurity>
  <Lines>189</Lines>
  <Paragraphs>172</Paragraphs>
  <ScaleCrop>false</ScaleCrop>
  <Company/>
  <LinksUpToDate>false</LinksUpToDate>
  <CharactersWithSpaces>6380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Anvik</dc:creator>
  <cp:keywords/>
  <dc:description/>
  <cp:lastModifiedBy>Anvik, John</cp:lastModifiedBy>
  <cp:revision>2</cp:revision>
  <dcterms:created xsi:type="dcterms:W3CDTF">2016-08-29T18:18:00Z</dcterms:created>
  <dcterms:modified xsi:type="dcterms:W3CDTF">2018-02-13T00:18:00Z</dcterms:modified>
</cp:coreProperties>
</file>